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F7CD" w14:textId="66C95C59" w:rsidR="00D60BF6" w:rsidRPr="00882E8D" w:rsidRDefault="00D60BF6" w:rsidP="00293A2C">
      <w:pPr>
        <w:jc w:val="center"/>
        <w:rPr>
          <w:rFonts w:ascii="Arial" w:hAnsi="Arial" w:cs="Arial"/>
          <w:b/>
          <w:szCs w:val="24"/>
          <w:highlight w:val="yellow"/>
        </w:rPr>
      </w:pPr>
      <w:r w:rsidRPr="00882E8D">
        <w:rPr>
          <w:noProof/>
          <w:szCs w:val="24"/>
          <w:lang w:eastAsia="en-US"/>
        </w:rPr>
        <w:drawing>
          <wp:inline distT="0" distB="0" distL="0" distR="0" wp14:anchorId="15845DA4" wp14:editId="7DC00B1E">
            <wp:extent cx="2590800" cy="477174"/>
            <wp:effectExtent l="0" t="0" r="0" b="0"/>
            <wp:docPr id="4" name="그림 4" descr="http://wordvice.com/wp/wp-content/themes/wordvice_en/images_er/logo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ordvice.com/wp/wp-content/themes/wordvice_en/images_er/logo_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907" cy="488613"/>
                    </a:xfrm>
                    <a:prstGeom prst="rect">
                      <a:avLst/>
                    </a:prstGeom>
                    <a:noFill/>
                    <a:ln>
                      <a:noFill/>
                    </a:ln>
                  </pic:spPr>
                </pic:pic>
              </a:graphicData>
            </a:graphic>
          </wp:inline>
        </w:drawing>
      </w:r>
    </w:p>
    <w:p w14:paraId="1B25C768" w14:textId="68ABAB04" w:rsidR="00892F5F" w:rsidRPr="008E713E" w:rsidRDefault="00D12A75" w:rsidP="008E713E">
      <w:pPr>
        <w:jc w:val="center"/>
        <w:rPr>
          <w:rFonts w:ascii="Arial" w:hAnsi="Arial" w:cs="Arial"/>
          <w:b/>
          <w:szCs w:val="24"/>
        </w:rPr>
      </w:pPr>
      <w:r w:rsidRPr="008E2B85">
        <w:rPr>
          <w:rFonts w:ascii="Arial" w:hAnsi="Arial" w:cs="Arial"/>
          <w:b/>
          <w:szCs w:val="24"/>
        </w:rPr>
        <w:t>Freelance Editor Sample</w:t>
      </w:r>
      <w:r w:rsidR="008E0A39" w:rsidRPr="008E2B85">
        <w:rPr>
          <w:rFonts w:ascii="Arial" w:hAnsi="Arial" w:cs="Arial"/>
          <w:b/>
          <w:szCs w:val="24"/>
        </w:rPr>
        <w:t xml:space="preserve"> Test</w:t>
      </w:r>
    </w:p>
    <w:p w14:paraId="19AA6384" w14:textId="7609C0DC" w:rsidR="00321C40" w:rsidRPr="008E713E" w:rsidRDefault="00321C40" w:rsidP="00321C40">
      <w:pPr>
        <w:rPr>
          <w:rFonts w:ascii="Arial" w:hAnsi="Arial" w:cs="Arial"/>
          <w:szCs w:val="24"/>
        </w:rPr>
      </w:pPr>
      <w:r w:rsidRPr="008E713E">
        <w:rPr>
          <w:rFonts w:ascii="Arial" w:hAnsi="Arial" w:cs="Arial"/>
          <w:szCs w:val="24"/>
        </w:rPr>
        <w:t xml:space="preserve">Thank you for your interest in working with Wordvice as a freelance editor. </w:t>
      </w:r>
      <w:r w:rsidR="00666436">
        <w:rPr>
          <w:rFonts w:ascii="Arial" w:hAnsi="Arial" w:cs="Arial"/>
          <w:szCs w:val="24"/>
        </w:rPr>
        <w:t>We aim to</w:t>
      </w:r>
      <w:r w:rsidRPr="008E713E">
        <w:rPr>
          <w:rFonts w:ascii="Arial" w:hAnsi="Arial" w:cs="Arial"/>
          <w:szCs w:val="24"/>
        </w:rPr>
        <w:t xml:space="preserve"> provide our clients with high-quality language editing by </w:t>
      </w:r>
      <w:r>
        <w:rPr>
          <w:rFonts w:ascii="Arial" w:hAnsi="Arial" w:cs="Arial"/>
          <w:szCs w:val="24"/>
        </w:rPr>
        <w:t>exper</w:t>
      </w:r>
      <w:r w:rsidRPr="008E713E">
        <w:rPr>
          <w:rFonts w:ascii="Arial" w:hAnsi="Arial" w:cs="Arial"/>
          <w:szCs w:val="24"/>
        </w:rPr>
        <w:t xml:space="preserve">t editors from an array of backgrounds and fields of study. The types of documents editors receive will depend on their indicated area(s) of expertise, </w:t>
      </w:r>
      <w:r>
        <w:rPr>
          <w:rFonts w:ascii="Arial" w:hAnsi="Arial" w:cs="Arial"/>
          <w:szCs w:val="24"/>
        </w:rPr>
        <w:t>as well as their experience</w:t>
      </w:r>
      <w:r w:rsidRPr="008E713E">
        <w:rPr>
          <w:rFonts w:ascii="Arial" w:hAnsi="Arial" w:cs="Arial"/>
          <w:szCs w:val="24"/>
        </w:rPr>
        <w:t xml:space="preserve"> and editing preferences. </w:t>
      </w:r>
      <w:r w:rsidR="00096F92">
        <w:rPr>
          <w:rFonts w:ascii="Arial" w:hAnsi="Arial" w:cs="Arial"/>
          <w:szCs w:val="24"/>
        </w:rPr>
        <w:t>O</w:t>
      </w:r>
      <w:r w:rsidRPr="008E713E">
        <w:rPr>
          <w:rFonts w:ascii="Arial" w:hAnsi="Arial" w:cs="Arial"/>
          <w:szCs w:val="24"/>
        </w:rPr>
        <w:t xml:space="preserve">ur </w:t>
      </w:r>
      <w:r w:rsidR="00096F92">
        <w:rPr>
          <w:rFonts w:ascii="Arial" w:hAnsi="Arial" w:cs="Arial"/>
          <w:szCs w:val="24"/>
        </w:rPr>
        <w:t>orders come from</w:t>
      </w:r>
      <w:r w:rsidRPr="008E713E">
        <w:rPr>
          <w:rFonts w:ascii="Arial" w:hAnsi="Arial" w:cs="Arial"/>
          <w:szCs w:val="24"/>
        </w:rPr>
        <w:t xml:space="preserve"> academic researchers, graduate and doctoral students, </w:t>
      </w:r>
      <w:r w:rsidR="00096F92">
        <w:rPr>
          <w:rFonts w:ascii="Arial" w:hAnsi="Arial" w:cs="Arial"/>
          <w:szCs w:val="24"/>
        </w:rPr>
        <w:t xml:space="preserve">hospitals, </w:t>
      </w:r>
      <w:r w:rsidRPr="008E713E">
        <w:rPr>
          <w:rFonts w:ascii="Arial" w:hAnsi="Arial" w:cs="Arial"/>
          <w:szCs w:val="24"/>
        </w:rPr>
        <w:t xml:space="preserve">and prospective students applying to graduate programs. </w:t>
      </w:r>
    </w:p>
    <w:p w14:paraId="38B88ADB" w14:textId="2B9353BE" w:rsidR="00321C40" w:rsidRDefault="00321C40" w:rsidP="00321C40">
      <w:pPr>
        <w:rPr>
          <w:rFonts w:ascii="Arial" w:hAnsi="Arial" w:cs="Arial"/>
          <w:szCs w:val="24"/>
        </w:rPr>
      </w:pPr>
      <w:r w:rsidRPr="008E713E">
        <w:rPr>
          <w:rFonts w:ascii="Arial" w:hAnsi="Arial" w:cs="Arial"/>
          <w:szCs w:val="24"/>
        </w:rPr>
        <w:t xml:space="preserve">As part of the </w:t>
      </w:r>
      <w:r>
        <w:rPr>
          <w:rFonts w:ascii="Arial" w:hAnsi="Arial" w:cs="Arial"/>
          <w:szCs w:val="24"/>
        </w:rPr>
        <w:t>evaluation</w:t>
      </w:r>
      <w:r w:rsidRPr="008E713E">
        <w:rPr>
          <w:rFonts w:ascii="Arial" w:hAnsi="Arial" w:cs="Arial"/>
          <w:szCs w:val="24"/>
        </w:rPr>
        <w:t xml:space="preserve"> process, </w:t>
      </w:r>
      <w:r w:rsidR="00096F92">
        <w:rPr>
          <w:rFonts w:ascii="Arial" w:hAnsi="Arial" w:cs="Arial"/>
          <w:szCs w:val="24"/>
        </w:rPr>
        <w:t>editors should</w:t>
      </w:r>
      <w:r w:rsidRPr="008E713E">
        <w:rPr>
          <w:rFonts w:ascii="Arial" w:hAnsi="Arial" w:cs="Arial"/>
          <w:szCs w:val="24"/>
        </w:rPr>
        <w:t xml:space="preserve"> </w:t>
      </w:r>
      <w:r w:rsidRPr="008E647F">
        <w:rPr>
          <w:rFonts w:ascii="Arial" w:hAnsi="Arial" w:cs="Arial"/>
          <w:b/>
          <w:szCs w:val="24"/>
          <w:highlight w:val="yellow"/>
        </w:rPr>
        <w:t>revise TWO sample passages,</w:t>
      </w:r>
      <w:r w:rsidRPr="008E647F">
        <w:rPr>
          <w:rFonts w:ascii="Arial" w:hAnsi="Arial" w:cs="Arial"/>
          <w:szCs w:val="24"/>
          <w:highlight w:val="yellow"/>
        </w:rPr>
        <w:t xml:space="preserve"> </w:t>
      </w:r>
      <w:r w:rsidRPr="008E647F">
        <w:rPr>
          <w:rFonts w:ascii="Arial" w:hAnsi="Arial" w:cs="Arial"/>
          <w:b/>
          <w:szCs w:val="24"/>
          <w:highlight w:val="yellow"/>
        </w:rPr>
        <w:t xml:space="preserve">applying </w:t>
      </w:r>
      <w:r w:rsidRPr="00EC1CA9">
        <w:rPr>
          <w:rFonts w:ascii="Arial" w:hAnsi="Arial" w:cs="Arial"/>
          <w:b/>
          <w:szCs w:val="24"/>
          <w:highlight w:val="yellow"/>
        </w:rPr>
        <w:t>Microsoft Word’s track changes function</w:t>
      </w:r>
      <w:r>
        <w:rPr>
          <w:rFonts w:ascii="Arial" w:hAnsi="Arial" w:cs="Arial"/>
          <w:szCs w:val="24"/>
        </w:rPr>
        <w:t xml:space="preserve">. </w:t>
      </w:r>
      <w:r w:rsidRPr="008E713E">
        <w:rPr>
          <w:rFonts w:ascii="Arial" w:hAnsi="Arial" w:cs="Arial"/>
          <w:szCs w:val="24"/>
        </w:rPr>
        <w:t xml:space="preserve">The sample passages are divided into “academic” and “admissions” documents. If you are interested in editing </w:t>
      </w:r>
      <w:r>
        <w:rPr>
          <w:rFonts w:ascii="Arial" w:hAnsi="Arial" w:cs="Arial"/>
          <w:szCs w:val="24"/>
        </w:rPr>
        <w:t xml:space="preserve">only </w:t>
      </w:r>
      <w:r w:rsidRPr="00096F92">
        <w:rPr>
          <w:rFonts w:ascii="Arial" w:hAnsi="Arial" w:cs="Arial"/>
          <w:szCs w:val="24"/>
        </w:rPr>
        <w:t>academic</w:t>
      </w:r>
      <w:r w:rsidRPr="008E713E">
        <w:rPr>
          <w:rFonts w:ascii="Arial" w:hAnsi="Arial" w:cs="Arial"/>
          <w:szCs w:val="24"/>
        </w:rPr>
        <w:t xml:space="preserve"> documents, please </w:t>
      </w:r>
      <w:r w:rsidRPr="000A0809">
        <w:rPr>
          <w:rFonts w:ascii="Arial" w:hAnsi="Arial" w:cs="Arial"/>
          <w:szCs w:val="24"/>
          <w:highlight w:val="yellow"/>
        </w:rPr>
        <w:t xml:space="preserve">select </w:t>
      </w:r>
      <w:r w:rsidR="00096F92">
        <w:rPr>
          <w:rFonts w:ascii="Arial" w:hAnsi="Arial" w:cs="Arial"/>
          <w:szCs w:val="24"/>
          <w:highlight w:val="yellow"/>
        </w:rPr>
        <w:t>TWO</w:t>
      </w:r>
      <w:r w:rsidRPr="000A0809">
        <w:rPr>
          <w:rFonts w:ascii="Arial" w:hAnsi="Arial" w:cs="Arial"/>
          <w:szCs w:val="24"/>
          <w:highlight w:val="yellow"/>
        </w:rPr>
        <w:t xml:space="preserve"> </w:t>
      </w:r>
      <w:r w:rsidR="00096F92">
        <w:rPr>
          <w:rFonts w:ascii="Arial" w:hAnsi="Arial" w:cs="Arial"/>
          <w:szCs w:val="24"/>
          <w:highlight w:val="yellow"/>
        </w:rPr>
        <w:t>academic</w:t>
      </w:r>
      <w:r w:rsidRPr="000A0809">
        <w:rPr>
          <w:rFonts w:ascii="Arial" w:hAnsi="Arial" w:cs="Arial"/>
          <w:szCs w:val="24"/>
          <w:highlight w:val="yellow"/>
        </w:rPr>
        <w:t xml:space="preserve"> passages</w:t>
      </w:r>
      <w:r w:rsidRPr="008E713E">
        <w:rPr>
          <w:rFonts w:ascii="Arial" w:hAnsi="Arial" w:cs="Arial"/>
          <w:szCs w:val="24"/>
        </w:rPr>
        <w:t xml:space="preserve"> to edit. </w:t>
      </w:r>
      <w:r w:rsidRPr="008E647F">
        <w:rPr>
          <w:rFonts w:ascii="Arial" w:hAnsi="Arial" w:cs="Arial"/>
          <w:szCs w:val="24"/>
        </w:rPr>
        <w:t>If there are academic passages that you feel comfortable editing but you would also like to demonstrate your essay-editing skills,</w:t>
      </w:r>
      <w:r w:rsidRPr="008E647F">
        <w:rPr>
          <w:rFonts w:ascii="Arial" w:hAnsi="Arial" w:cs="Arial"/>
          <w:b/>
          <w:szCs w:val="24"/>
        </w:rPr>
        <w:t xml:space="preserve"> </w:t>
      </w:r>
      <w:r w:rsidRPr="008E647F">
        <w:rPr>
          <w:rFonts w:ascii="Arial" w:hAnsi="Arial" w:cs="Arial"/>
          <w:szCs w:val="24"/>
          <w:highlight w:val="yellow"/>
        </w:rPr>
        <w:t xml:space="preserve">you may </w:t>
      </w:r>
      <w:r>
        <w:rPr>
          <w:rFonts w:ascii="Arial" w:hAnsi="Arial" w:cs="Arial"/>
          <w:szCs w:val="24"/>
          <w:highlight w:val="yellow"/>
        </w:rPr>
        <w:t xml:space="preserve">also </w:t>
      </w:r>
      <w:r w:rsidRPr="008E647F">
        <w:rPr>
          <w:rFonts w:ascii="Arial" w:hAnsi="Arial" w:cs="Arial"/>
          <w:szCs w:val="24"/>
          <w:highlight w:val="yellow"/>
        </w:rPr>
        <w:t xml:space="preserve">edit </w:t>
      </w:r>
      <w:r w:rsidR="009F579B">
        <w:rPr>
          <w:rFonts w:ascii="Arial" w:hAnsi="Arial" w:cs="Arial"/>
          <w:szCs w:val="24"/>
          <w:highlight w:val="yellow"/>
        </w:rPr>
        <w:t xml:space="preserve">ONE or TWO academic passages, as well as the </w:t>
      </w:r>
      <w:r w:rsidRPr="008E647F">
        <w:rPr>
          <w:rFonts w:ascii="Arial" w:hAnsi="Arial" w:cs="Arial"/>
          <w:szCs w:val="24"/>
          <w:highlight w:val="yellow"/>
        </w:rPr>
        <w:t>admissions passage.</w:t>
      </w:r>
      <w:r>
        <w:rPr>
          <w:rFonts w:ascii="Arial" w:hAnsi="Arial" w:cs="Arial"/>
          <w:szCs w:val="24"/>
        </w:rPr>
        <w:t xml:space="preserve"> If selected to work as an editor, you will be given a chance to clarify your editing preferences during the onboarding process, so please edit whichever documents allow you to “shine” as an editor. </w:t>
      </w:r>
    </w:p>
    <w:p w14:paraId="1AB3CD7A" w14:textId="5FE25577" w:rsidR="00321C40" w:rsidRPr="008E713E" w:rsidRDefault="00321C40" w:rsidP="00321C40">
      <w:pPr>
        <w:rPr>
          <w:rFonts w:ascii="Arial" w:hAnsi="Arial" w:cs="Arial"/>
          <w:szCs w:val="24"/>
        </w:rPr>
      </w:pPr>
      <w:r w:rsidRPr="008E713E">
        <w:rPr>
          <w:rFonts w:ascii="Arial" w:hAnsi="Arial" w:cs="Arial"/>
          <w:szCs w:val="24"/>
        </w:rPr>
        <w:t xml:space="preserve">To give you an idea of </w:t>
      </w:r>
      <w:r>
        <w:rPr>
          <w:rFonts w:ascii="Arial" w:hAnsi="Arial" w:cs="Arial"/>
          <w:szCs w:val="24"/>
        </w:rPr>
        <w:t>the kind of revisions</w:t>
      </w:r>
      <w:r w:rsidRPr="008E713E">
        <w:rPr>
          <w:rFonts w:ascii="Arial" w:hAnsi="Arial" w:cs="Arial"/>
          <w:szCs w:val="24"/>
        </w:rPr>
        <w:t xml:space="preserve"> we expect, we have included as the first passage a sample edit from one of our editors. </w:t>
      </w:r>
      <w:r>
        <w:rPr>
          <w:rFonts w:ascii="Arial" w:hAnsi="Arial" w:cs="Arial"/>
          <w:szCs w:val="24"/>
        </w:rPr>
        <w:t>Carefully note the revisions mad</w:t>
      </w:r>
      <w:r w:rsidRPr="008E713E">
        <w:rPr>
          <w:rFonts w:ascii="Arial" w:hAnsi="Arial" w:cs="Arial"/>
          <w:szCs w:val="24"/>
        </w:rPr>
        <w:t>e in grammar</w:t>
      </w:r>
      <w:r>
        <w:rPr>
          <w:rFonts w:ascii="Arial" w:hAnsi="Arial" w:cs="Arial"/>
          <w:szCs w:val="24"/>
        </w:rPr>
        <w:t xml:space="preserve">, mechanics, </w:t>
      </w:r>
      <w:r w:rsidRPr="008E713E">
        <w:rPr>
          <w:rFonts w:ascii="Arial" w:hAnsi="Arial" w:cs="Arial"/>
          <w:szCs w:val="24"/>
        </w:rPr>
        <w:t xml:space="preserve">style, </w:t>
      </w:r>
      <w:r>
        <w:rPr>
          <w:rFonts w:ascii="Arial" w:hAnsi="Arial" w:cs="Arial"/>
          <w:szCs w:val="24"/>
        </w:rPr>
        <w:t>vocabulary, and phrasing, as well as the overall amount of revision</w:t>
      </w:r>
      <w:r w:rsidRPr="008E713E">
        <w:rPr>
          <w:rFonts w:ascii="Arial" w:hAnsi="Arial" w:cs="Arial"/>
          <w:szCs w:val="24"/>
        </w:rPr>
        <w:t xml:space="preserve"> and the comments explaining </w:t>
      </w:r>
      <w:r>
        <w:rPr>
          <w:rFonts w:ascii="Arial" w:hAnsi="Arial" w:cs="Arial"/>
          <w:szCs w:val="24"/>
        </w:rPr>
        <w:t>certain</w:t>
      </w:r>
      <w:r w:rsidRPr="008E713E">
        <w:rPr>
          <w:rFonts w:ascii="Arial" w:hAnsi="Arial" w:cs="Arial"/>
          <w:szCs w:val="24"/>
        </w:rPr>
        <w:t xml:space="preserve"> revisions </w:t>
      </w:r>
      <w:r>
        <w:rPr>
          <w:rFonts w:ascii="Arial" w:hAnsi="Arial" w:cs="Arial"/>
          <w:szCs w:val="24"/>
        </w:rPr>
        <w:t>and providing</w:t>
      </w:r>
      <w:r w:rsidRPr="008E713E">
        <w:rPr>
          <w:rFonts w:ascii="Arial" w:hAnsi="Arial" w:cs="Arial"/>
          <w:szCs w:val="24"/>
        </w:rPr>
        <w:t xml:space="preserve"> helpful suggestions.</w:t>
      </w:r>
      <w:r>
        <w:rPr>
          <w:rFonts w:ascii="Arial" w:hAnsi="Arial" w:cs="Arial"/>
          <w:szCs w:val="24"/>
        </w:rPr>
        <w:t xml:space="preserve"> </w:t>
      </w:r>
      <w:r w:rsidR="00096F92">
        <w:rPr>
          <w:rFonts w:ascii="Arial" w:hAnsi="Arial" w:cs="Arial"/>
          <w:szCs w:val="24"/>
        </w:rPr>
        <w:t xml:space="preserve">The callout boxes are intended to help you identify writing issues. </w:t>
      </w:r>
      <w:r>
        <w:rPr>
          <w:rFonts w:ascii="Arial" w:hAnsi="Arial" w:cs="Arial"/>
          <w:szCs w:val="24"/>
        </w:rPr>
        <w:t>**</w:t>
      </w:r>
      <w:r w:rsidRPr="00321C40">
        <w:rPr>
          <w:rFonts w:ascii="Arial" w:hAnsi="Arial" w:cs="Arial"/>
          <w:b/>
          <w:szCs w:val="24"/>
          <w:highlight w:val="yellow"/>
        </w:rPr>
        <w:t xml:space="preserve">Your edited </w:t>
      </w:r>
      <w:r>
        <w:rPr>
          <w:rFonts w:ascii="Arial" w:hAnsi="Arial" w:cs="Arial"/>
          <w:b/>
          <w:szCs w:val="24"/>
          <w:highlight w:val="yellow"/>
        </w:rPr>
        <w:t>passages</w:t>
      </w:r>
      <w:r w:rsidRPr="00321C40">
        <w:rPr>
          <w:rFonts w:ascii="Arial" w:hAnsi="Arial" w:cs="Arial"/>
          <w:b/>
          <w:szCs w:val="24"/>
          <w:highlight w:val="yellow"/>
        </w:rPr>
        <w:t xml:space="preserve"> should contain AT LEAST this amount of revision.</w:t>
      </w:r>
      <w:r w:rsidRPr="008E713E">
        <w:rPr>
          <w:rFonts w:ascii="Arial" w:hAnsi="Arial" w:cs="Arial"/>
          <w:szCs w:val="24"/>
        </w:rPr>
        <w:t xml:space="preserve"> </w:t>
      </w:r>
    </w:p>
    <w:p w14:paraId="69B0B432" w14:textId="77777777" w:rsidR="00BD0DA9" w:rsidRPr="00BD0DA9" w:rsidRDefault="00BD0DA9" w:rsidP="00BD0DA9">
      <w:pPr>
        <w:pStyle w:val="Heading2"/>
        <w:jc w:val="left"/>
        <w:rPr>
          <w:rFonts w:ascii="Arial" w:eastAsiaTheme="minorEastAsia" w:hAnsi="Arial" w:cs="Arial"/>
          <w:b w:val="0"/>
          <w:kern w:val="2"/>
          <w:sz w:val="24"/>
          <w:lang w:eastAsia="ko-KR"/>
        </w:rPr>
      </w:pPr>
      <w:bookmarkStart w:id="0" w:name="_Toc465413164"/>
      <w:r w:rsidRPr="00BD0DA9">
        <w:rPr>
          <w:rFonts w:ascii="Arial" w:eastAsiaTheme="minorEastAsia" w:hAnsi="Arial" w:cs="Arial"/>
          <w:b w:val="0"/>
          <w:kern w:val="2"/>
          <w:sz w:val="24"/>
          <w:lang w:eastAsia="ko-KR"/>
        </w:rPr>
        <w:t>Good luck, and we look forward to working with you!</w:t>
      </w:r>
    </w:p>
    <w:p w14:paraId="3AFDDDA6" w14:textId="6E4BD398"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 xml:space="preserve">Wordvice Editor Sample       </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ab/>
        <w:t>2</w:t>
      </w:r>
    </w:p>
    <w:p w14:paraId="382CE9F8" w14:textId="6E015AA3"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Technology Passage</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3</w:t>
      </w:r>
    </w:p>
    <w:p w14:paraId="2E189F91" w14:textId="44FF1920"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Biology Passage</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4</w:t>
      </w:r>
    </w:p>
    <w:p w14:paraId="01AE5AAA" w14:textId="0973A87C"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Electrical and Electronics Engineering Passage</w:t>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5</w:t>
      </w:r>
    </w:p>
    <w:p w14:paraId="18D8EF32" w14:textId="351357F1"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Materials Engineering Passage</w:t>
      </w:r>
      <w:r w:rsidRPr="00BD0DA9">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6</w:t>
      </w:r>
    </w:p>
    <w:p w14:paraId="555D16EC" w14:textId="4221898C"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Chemical Engineering Passage</w:t>
      </w:r>
      <w:r w:rsidRPr="00BD0DA9">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7</w:t>
      </w:r>
    </w:p>
    <w:p w14:paraId="6DF5E8CC" w14:textId="06C7CF41" w:rsidR="005A2593" w:rsidRDefault="00BD0DA9" w:rsidP="005A2593">
      <w:pPr>
        <w:pStyle w:val="Heading2"/>
        <w:ind w:left="630" w:right="1646"/>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 xml:space="preserve">Medicine Passage                        </w:t>
      </w:r>
      <w:r>
        <w:rPr>
          <w:rFonts w:ascii="Arial" w:eastAsiaTheme="minorEastAsia" w:hAnsi="Arial" w:cs="Arial"/>
          <w:b w:val="0"/>
          <w:kern w:val="2"/>
          <w:sz w:val="26"/>
          <w:szCs w:val="26"/>
          <w:lang w:eastAsia="ko-KR"/>
        </w:rPr>
        <w:t xml:space="preserve">    </w:t>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8</w:t>
      </w:r>
    </w:p>
    <w:p w14:paraId="3A66AA02" w14:textId="533B9941" w:rsidR="005A2593" w:rsidRPr="005A2593" w:rsidRDefault="005A2593" w:rsidP="005A2593">
      <w:pPr>
        <w:pStyle w:val="Heading2"/>
        <w:ind w:left="630" w:right="1646"/>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Environmental Science</w:t>
      </w:r>
      <w:r w:rsidRPr="00BD0DA9">
        <w:rPr>
          <w:rFonts w:ascii="Arial" w:eastAsiaTheme="minorEastAsia" w:hAnsi="Arial" w:cs="Arial"/>
          <w:b w:val="0"/>
          <w:kern w:val="2"/>
          <w:sz w:val="26"/>
          <w:szCs w:val="26"/>
          <w:lang w:eastAsia="ko-KR"/>
        </w:rPr>
        <w:t xml:space="preserve"> Passage </w:t>
      </w:r>
      <w:r>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 xml:space="preserve">          </w:t>
      </w:r>
      <w:r>
        <w:rPr>
          <w:rFonts w:ascii="Arial" w:eastAsiaTheme="minorEastAsia" w:hAnsi="Arial" w:cs="Arial"/>
          <w:b w:val="0"/>
          <w:kern w:val="2"/>
          <w:sz w:val="26"/>
          <w:szCs w:val="26"/>
          <w:lang w:eastAsia="ko-KR"/>
        </w:rPr>
        <w:t xml:space="preserve">          9</w:t>
      </w:r>
    </w:p>
    <w:p w14:paraId="344330DF" w14:textId="6878CB2B" w:rsidR="00ED73D6" w:rsidRDefault="00BD0DA9" w:rsidP="004871BB">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 xml:space="preserve">Economics Passage                      </w:t>
      </w:r>
      <w:r>
        <w:rPr>
          <w:rFonts w:ascii="Arial" w:eastAsiaTheme="minorEastAsia" w:hAnsi="Arial" w:cs="Arial"/>
          <w:b w:val="0"/>
          <w:kern w:val="2"/>
          <w:sz w:val="26"/>
          <w:szCs w:val="26"/>
          <w:lang w:eastAsia="ko-KR"/>
        </w:rPr>
        <w:t xml:space="preserve">    </w:t>
      </w:r>
      <w:r w:rsidR="00F927FE">
        <w:rPr>
          <w:rFonts w:ascii="Arial" w:eastAsiaTheme="minorEastAsia" w:hAnsi="Arial" w:cs="Arial"/>
          <w:b w:val="0"/>
          <w:kern w:val="2"/>
          <w:sz w:val="26"/>
          <w:szCs w:val="26"/>
          <w:lang w:eastAsia="ko-KR"/>
        </w:rPr>
        <w:t xml:space="preserve">      </w:t>
      </w:r>
      <w:r w:rsidR="005A2593">
        <w:rPr>
          <w:rFonts w:ascii="Arial" w:eastAsiaTheme="minorEastAsia" w:hAnsi="Arial" w:cs="Arial"/>
          <w:b w:val="0"/>
          <w:kern w:val="2"/>
          <w:sz w:val="26"/>
          <w:szCs w:val="26"/>
          <w:lang w:eastAsia="ko-KR"/>
        </w:rPr>
        <w:t>10</w:t>
      </w:r>
    </w:p>
    <w:p w14:paraId="4C7FFBEB" w14:textId="481DF553" w:rsidR="0006398A" w:rsidRDefault="005A2593"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Humanities</w:t>
      </w:r>
      <w:r w:rsidR="0006398A">
        <w:rPr>
          <w:rFonts w:ascii="Arial" w:eastAsiaTheme="minorEastAsia" w:hAnsi="Arial" w:cs="Arial"/>
          <w:b w:val="0"/>
          <w:kern w:val="2"/>
          <w:sz w:val="26"/>
          <w:szCs w:val="26"/>
          <w:lang w:eastAsia="ko-KR"/>
        </w:rPr>
        <w:t xml:space="preserve"> Passage</w:t>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t xml:space="preserve">      </w:t>
      </w:r>
      <w:r>
        <w:rPr>
          <w:rFonts w:ascii="Arial" w:eastAsiaTheme="minorEastAsia" w:hAnsi="Arial" w:cs="Arial"/>
          <w:b w:val="0"/>
          <w:kern w:val="2"/>
          <w:sz w:val="26"/>
          <w:szCs w:val="26"/>
          <w:lang w:eastAsia="ko-KR"/>
        </w:rPr>
        <w:tab/>
        <w:t xml:space="preserve">      </w:t>
      </w:r>
      <w:r w:rsidR="0006398A">
        <w:rPr>
          <w:rFonts w:ascii="Arial" w:eastAsiaTheme="minorEastAsia" w:hAnsi="Arial" w:cs="Arial"/>
          <w:b w:val="0"/>
          <w:kern w:val="2"/>
          <w:sz w:val="26"/>
          <w:szCs w:val="26"/>
          <w:lang w:eastAsia="ko-KR"/>
        </w:rPr>
        <w:t>1</w:t>
      </w:r>
      <w:r>
        <w:rPr>
          <w:rFonts w:ascii="Arial" w:eastAsiaTheme="minorEastAsia" w:hAnsi="Arial" w:cs="Arial"/>
          <w:b w:val="0"/>
          <w:kern w:val="2"/>
          <w:sz w:val="26"/>
          <w:szCs w:val="26"/>
          <w:lang w:eastAsia="ko-KR"/>
        </w:rPr>
        <w:t>1</w:t>
      </w:r>
    </w:p>
    <w:p w14:paraId="0F2F1BC8" w14:textId="3DEF14D1" w:rsidR="004871BB" w:rsidRDefault="004871BB"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Computer Science Passage</w:t>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t>1</w:t>
      </w:r>
      <w:r w:rsidR="005A2593">
        <w:rPr>
          <w:rFonts w:ascii="Arial" w:eastAsiaTheme="minorEastAsia" w:hAnsi="Arial" w:cs="Arial"/>
          <w:b w:val="0"/>
          <w:kern w:val="2"/>
          <w:sz w:val="26"/>
          <w:szCs w:val="26"/>
          <w:lang w:eastAsia="ko-KR"/>
        </w:rPr>
        <w:t>2</w:t>
      </w:r>
    </w:p>
    <w:p w14:paraId="12F7E0B7" w14:textId="13BCCA4A" w:rsidR="00BD0DA9" w:rsidRPr="00BD0DA9" w:rsidRDefault="009F579B"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 xml:space="preserve">Admissions Essay </w:t>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t xml:space="preserve">      </w:t>
      </w:r>
      <w:r w:rsidR="00F927FE">
        <w:rPr>
          <w:rFonts w:ascii="Arial" w:eastAsiaTheme="minorEastAsia" w:hAnsi="Arial" w:cs="Arial"/>
          <w:b w:val="0"/>
          <w:kern w:val="2"/>
          <w:sz w:val="26"/>
          <w:szCs w:val="26"/>
          <w:lang w:eastAsia="ko-KR"/>
        </w:rPr>
        <w:t xml:space="preserve">      </w:t>
      </w:r>
      <w:r w:rsidR="004871BB">
        <w:rPr>
          <w:rFonts w:ascii="Arial" w:eastAsiaTheme="minorEastAsia" w:hAnsi="Arial" w:cs="Arial"/>
          <w:b w:val="0"/>
          <w:kern w:val="2"/>
          <w:sz w:val="26"/>
          <w:szCs w:val="26"/>
          <w:lang w:eastAsia="ko-KR"/>
        </w:rPr>
        <w:t>1</w:t>
      </w:r>
      <w:r w:rsidR="005A2593">
        <w:rPr>
          <w:rFonts w:ascii="Arial" w:eastAsiaTheme="minorEastAsia" w:hAnsi="Arial" w:cs="Arial"/>
          <w:b w:val="0"/>
          <w:kern w:val="2"/>
          <w:sz w:val="26"/>
          <w:szCs w:val="26"/>
          <w:lang w:eastAsia="ko-KR"/>
        </w:rPr>
        <w:t>3</w:t>
      </w:r>
    </w:p>
    <w:p w14:paraId="4A1D9F34" w14:textId="77777777" w:rsidR="009F579B" w:rsidRDefault="009F579B" w:rsidP="00321C40">
      <w:pPr>
        <w:pStyle w:val="Heading2"/>
        <w:rPr>
          <w:rFonts w:ascii="Arial" w:eastAsiaTheme="minorEastAsia" w:hAnsi="Arial" w:cs="Arial"/>
          <w:b w:val="0"/>
          <w:kern w:val="2"/>
          <w:sz w:val="26"/>
          <w:szCs w:val="26"/>
          <w:lang w:eastAsia="ko-KR"/>
        </w:rPr>
      </w:pPr>
      <w:bookmarkStart w:id="1" w:name="_Toc465413166"/>
      <w:bookmarkEnd w:id="0"/>
    </w:p>
    <w:p w14:paraId="4E00652F" w14:textId="77777777" w:rsidR="009F579B" w:rsidRDefault="009F579B" w:rsidP="00321C40">
      <w:pPr>
        <w:pStyle w:val="Heading2"/>
      </w:pPr>
    </w:p>
    <w:p w14:paraId="151C8047" w14:textId="34C7FFA4" w:rsidR="00321C40" w:rsidRPr="00555CFE" w:rsidRDefault="00DF0D35" w:rsidP="00321C40">
      <w:pPr>
        <w:pStyle w:val="Heading2"/>
        <w:rPr>
          <w:b w:val="0"/>
        </w:rPr>
      </w:pPr>
      <w:r>
        <w:rPr>
          <w:noProof/>
          <w:sz w:val="24"/>
        </w:rPr>
        <w:lastRenderedPageBreak/>
        <mc:AlternateContent>
          <mc:Choice Requires="wps">
            <w:drawing>
              <wp:anchor distT="0" distB="0" distL="114300" distR="114300" simplePos="0" relativeHeight="251669504" behindDoc="0" locked="0" layoutInCell="1" allowOverlap="1" wp14:anchorId="4A99EBFE" wp14:editId="3FDBE7A0">
                <wp:simplePos x="0" y="0"/>
                <wp:positionH relativeFrom="column">
                  <wp:posOffset>5216770</wp:posOffset>
                </wp:positionH>
                <wp:positionV relativeFrom="paragraph">
                  <wp:posOffset>-829994</wp:posOffset>
                </wp:positionV>
                <wp:extent cx="1576510" cy="1154430"/>
                <wp:effectExtent l="0" t="0" r="481330" b="121920"/>
                <wp:wrapNone/>
                <wp:docPr id="10" name="Rectangular Callout 10"/>
                <wp:cNvGraphicFramePr/>
                <a:graphic xmlns:a="http://schemas.openxmlformats.org/drawingml/2006/main">
                  <a:graphicData uri="http://schemas.microsoft.com/office/word/2010/wordprocessingShape">
                    <wps:wsp>
                      <wps:cNvSpPr/>
                      <wps:spPr>
                        <a:xfrm>
                          <a:off x="0" y="0"/>
                          <a:ext cx="1576510" cy="1154430"/>
                        </a:xfrm>
                        <a:prstGeom prst="wedgeRectCallout">
                          <a:avLst>
                            <a:gd name="adj1" fmla="val 78864"/>
                            <a:gd name="adj2" fmla="val 57229"/>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E2D7C" w14:textId="6BC7432B"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 xml:space="preserve">Leave an “Overall Comment” </w:t>
                            </w:r>
                            <w:r w:rsidR="00A90198">
                              <w:rPr>
                                <w:rFonts w:ascii="Times New Roman" w:hAnsi="Times New Roman" w:cs="Times New Roman"/>
                                <w:color w:val="000000" w:themeColor="text1"/>
                                <w:sz w:val="20"/>
                              </w:rPr>
                              <w:t xml:space="preserve">with a synopsis of your editing approach, including one or two </w:t>
                            </w:r>
                            <w:r w:rsidR="00BD0DA9">
                              <w:rPr>
                                <w:rFonts w:ascii="Times New Roman" w:hAnsi="Times New Roman" w:cs="Times New Roman"/>
                                <w:color w:val="000000" w:themeColor="text1"/>
                                <w:sz w:val="20"/>
                              </w:rPr>
                              <w:t xml:space="preserve">writing </w:t>
                            </w:r>
                            <w:r w:rsidR="00A90198">
                              <w:rPr>
                                <w:rFonts w:ascii="Times New Roman" w:hAnsi="Times New Roman" w:cs="Times New Roman"/>
                                <w:color w:val="000000" w:themeColor="text1"/>
                                <w:sz w:val="20"/>
                              </w:rPr>
                              <w:t>issues you focused on in th</w:t>
                            </w:r>
                            <w:r w:rsidR="00BD0DA9">
                              <w:rPr>
                                <w:rFonts w:ascii="Times New Roman" w:hAnsi="Times New Roman" w:cs="Times New Roman"/>
                                <w:color w:val="000000" w:themeColor="text1"/>
                                <w:sz w:val="20"/>
                              </w:rPr>
                              <w:t xml:space="preserve">e </w:t>
                            </w:r>
                            <w:r w:rsidR="00A90198">
                              <w:rPr>
                                <w:rFonts w:ascii="Times New Roman" w:hAnsi="Times New Roman" w:cs="Times New Roman"/>
                                <w:color w:val="000000" w:themeColor="text1"/>
                                <w:sz w:val="20"/>
                              </w:rPr>
                              <w:t>passage.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9EBF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6" type="#_x0000_t61" style="position:absolute;left:0;text-align:left;margin-left:410.75pt;margin-top:-65.35pt;width:124.15pt;height:9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" adj="27835,23161" fillcolor="#b8cce4 [1300]" strokecolor="#243f60 [1604]" strokeweight="2pt">
                <v:textbox>
                  <w:txbxContent>
                    <w:p w14:paraId="5A2E2D7C" w14:textId="6BC7432B"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 xml:space="preserve">Leave an “Overall Comment” </w:t>
                      </w:r>
                      <w:r w:rsidR="00A90198">
                        <w:rPr>
                          <w:rFonts w:ascii="Times New Roman" w:hAnsi="Times New Roman" w:cs="Times New Roman"/>
                          <w:color w:val="000000" w:themeColor="text1"/>
                          <w:sz w:val="20"/>
                        </w:rPr>
                        <w:t xml:space="preserve">with a synopsis of your editing approach, including one or two </w:t>
                      </w:r>
                      <w:r w:rsidR="00BD0DA9">
                        <w:rPr>
                          <w:rFonts w:ascii="Times New Roman" w:hAnsi="Times New Roman" w:cs="Times New Roman"/>
                          <w:color w:val="000000" w:themeColor="text1"/>
                          <w:sz w:val="20"/>
                        </w:rPr>
                        <w:t xml:space="preserve">writing </w:t>
                      </w:r>
                      <w:r w:rsidR="00A90198">
                        <w:rPr>
                          <w:rFonts w:ascii="Times New Roman" w:hAnsi="Times New Roman" w:cs="Times New Roman"/>
                          <w:color w:val="000000" w:themeColor="text1"/>
                          <w:sz w:val="20"/>
                        </w:rPr>
                        <w:t>issues you focused on in th</w:t>
                      </w:r>
                      <w:r w:rsidR="00BD0DA9">
                        <w:rPr>
                          <w:rFonts w:ascii="Times New Roman" w:hAnsi="Times New Roman" w:cs="Times New Roman"/>
                          <w:color w:val="000000" w:themeColor="text1"/>
                          <w:sz w:val="20"/>
                        </w:rPr>
                        <w:t xml:space="preserve">e </w:t>
                      </w:r>
                      <w:r w:rsidR="00A90198">
                        <w:rPr>
                          <w:rFonts w:ascii="Times New Roman" w:hAnsi="Times New Roman" w:cs="Times New Roman"/>
                          <w:color w:val="000000" w:themeColor="text1"/>
                          <w:sz w:val="20"/>
                        </w:rPr>
                        <w:t>passage.</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4A934815" wp14:editId="2E6CB14D">
                <wp:simplePos x="0" y="0"/>
                <wp:positionH relativeFrom="column">
                  <wp:posOffset>-5862</wp:posOffset>
                </wp:positionH>
                <wp:positionV relativeFrom="paragraph">
                  <wp:posOffset>-560363</wp:posOffset>
                </wp:positionV>
                <wp:extent cx="1541145" cy="632460"/>
                <wp:effectExtent l="0" t="0" r="516255" b="1101090"/>
                <wp:wrapNone/>
                <wp:docPr id="1" name="Rectangular Callout 1"/>
                <wp:cNvGraphicFramePr/>
                <a:graphic xmlns:a="http://schemas.openxmlformats.org/drawingml/2006/main">
                  <a:graphicData uri="http://schemas.microsoft.com/office/word/2010/wordprocessingShape">
                    <wps:wsp>
                      <wps:cNvSpPr/>
                      <wps:spPr>
                        <a:xfrm>
                          <a:off x="0" y="0"/>
                          <a:ext cx="1541145" cy="632460"/>
                        </a:xfrm>
                        <a:prstGeom prst="wedgeRectCallout">
                          <a:avLst>
                            <a:gd name="adj1" fmla="val 81501"/>
                            <a:gd name="adj2" fmla="val 219961"/>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45A1B" w14:textId="217F1509" w:rsidR="00DF0D35" w:rsidRPr="00DF0D35" w:rsidRDefault="00096F92"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Fix</w:t>
                            </w:r>
                            <w:r w:rsidR="00BD0DA9">
                              <w:rPr>
                                <w:rFonts w:ascii="Times New Roman" w:hAnsi="Times New Roman" w:cs="Times New Roman"/>
                                <w:color w:val="000000" w:themeColor="text1"/>
                                <w:sz w:val="20"/>
                              </w:rPr>
                              <w:t xml:space="preserve"> </w:t>
                            </w:r>
                            <w:r w:rsidR="00DF0D35" w:rsidRPr="00DF0D35">
                              <w:rPr>
                                <w:rFonts w:ascii="Times New Roman" w:hAnsi="Times New Roman" w:cs="Times New Roman"/>
                                <w:color w:val="000000" w:themeColor="text1"/>
                                <w:sz w:val="20"/>
                              </w:rPr>
                              <w:t>errors in grammar, punctuation, and mechanics in</w:t>
                            </w:r>
                            <w:r w:rsidR="00DF0D35">
                              <w:rPr>
                                <w:rFonts w:ascii="Times New Roman" w:hAnsi="Times New Roman" w:cs="Times New Roman"/>
                                <w:color w:val="000000" w:themeColor="text1"/>
                                <w:sz w:val="20"/>
                              </w:rPr>
                              <w:t>-</w:t>
                            </w:r>
                            <w:r w:rsidR="00DF0D35" w:rsidRPr="00DF0D35">
                              <w:rPr>
                                <w:rFonts w:ascii="Times New Roman" w:hAnsi="Times New Roman" w:cs="Times New Roman"/>
                                <w:color w:val="000000" w:themeColor="text1"/>
                                <w:sz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34815" id="Rectangular Callout 1" o:spid="_x0000_s1027" type="#_x0000_t61" style="position:absolute;left:0;text-align:left;margin-left:-.45pt;margin-top:-44.1pt;width:121.35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" adj="28404,58312" fillcolor="#b8cce4 [1300]" strokecolor="#243f60 [1604]" strokeweight="2pt">
                <v:textbox>
                  <w:txbxContent>
                    <w:p w14:paraId="4EB45A1B" w14:textId="217F1509" w:rsidR="00DF0D35" w:rsidRPr="00DF0D35" w:rsidRDefault="00096F92"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Fix</w:t>
                      </w:r>
                      <w:r w:rsidR="00BD0DA9">
                        <w:rPr>
                          <w:rFonts w:ascii="Times New Roman" w:hAnsi="Times New Roman" w:cs="Times New Roman"/>
                          <w:color w:val="000000" w:themeColor="text1"/>
                          <w:sz w:val="20"/>
                        </w:rPr>
                        <w:t xml:space="preserve"> </w:t>
                      </w:r>
                      <w:r w:rsidR="00DF0D35" w:rsidRPr="00DF0D35">
                        <w:rPr>
                          <w:rFonts w:ascii="Times New Roman" w:hAnsi="Times New Roman" w:cs="Times New Roman"/>
                          <w:color w:val="000000" w:themeColor="text1"/>
                          <w:sz w:val="20"/>
                        </w:rPr>
                        <w:t>errors in grammar, punctuation, and mechanics in</w:t>
                      </w:r>
                      <w:r w:rsidR="00DF0D35">
                        <w:rPr>
                          <w:rFonts w:ascii="Times New Roman" w:hAnsi="Times New Roman" w:cs="Times New Roman"/>
                          <w:color w:val="000000" w:themeColor="text1"/>
                          <w:sz w:val="20"/>
                        </w:rPr>
                        <w:t>-</w:t>
                      </w:r>
                      <w:r w:rsidR="00DF0D35" w:rsidRPr="00DF0D35">
                        <w:rPr>
                          <w:rFonts w:ascii="Times New Roman" w:hAnsi="Times New Roman" w:cs="Times New Roman"/>
                          <w:color w:val="000000" w:themeColor="text1"/>
                          <w:sz w:val="20"/>
                        </w:rPr>
                        <w:t>text.</w:t>
                      </w:r>
                    </w:p>
                  </w:txbxContent>
                </v:textbox>
              </v:shape>
            </w:pict>
          </mc:Fallback>
        </mc:AlternateContent>
      </w:r>
      <w:r w:rsidR="00D44F82">
        <w:t>[</w:t>
      </w:r>
      <w:r w:rsidR="00321C40" w:rsidRPr="00555CFE">
        <w:t>Sample Edit from Our Editor</w:t>
      </w:r>
      <w:r w:rsidR="00D44F82">
        <w:t>]</w:t>
      </w:r>
      <w:r w:rsidRPr="00DF0D35">
        <w:rPr>
          <w:noProof/>
          <w:sz w:val="24"/>
        </w:rPr>
        <w:t xml:space="preserve"> </w:t>
      </w:r>
    </w:p>
    <w:p w14:paraId="0171D7DF" w14:textId="1B399D90" w:rsidR="00321C40" w:rsidRPr="00DB27CB" w:rsidRDefault="00321C40" w:rsidP="00321C40">
      <w:pPr>
        <w:pStyle w:val="Title"/>
        <w:rPr>
          <w:sz w:val="24"/>
          <w:szCs w:val="24"/>
        </w:rPr>
      </w:pPr>
      <w:commentRangeStart w:id="2"/>
      <w:r w:rsidRPr="00DB27CB">
        <w:rPr>
          <w:sz w:val="24"/>
          <w:szCs w:val="24"/>
        </w:rPr>
        <w:t>Data</w:t>
      </w:r>
      <w:commentRangeEnd w:id="2"/>
      <w:r>
        <w:rPr>
          <w:rStyle w:val="CommentReference"/>
          <w:rFonts w:ascii="Batang" w:eastAsia="Batang"/>
          <w:b w:val="0"/>
          <w:kern w:val="2"/>
          <w:szCs w:val="20"/>
          <w:lang w:eastAsia="ko-KR"/>
        </w:rPr>
        <w:commentReference w:id="2"/>
      </w:r>
      <w:r w:rsidRPr="00DB27CB">
        <w:rPr>
          <w:sz w:val="24"/>
          <w:szCs w:val="24"/>
        </w:rPr>
        <w:t xml:space="preserve">-driven Smart Home System for </w:t>
      </w:r>
      <w:bookmarkStart w:id="3" w:name="OLE_LINK1"/>
      <w:bookmarkStart w:id="4" w:name="OLE_LINK2"/>
      <w:bookmarkStart w:id="5" w:name="OLE_LINK3"/>
      <w:bookmarkStart w:id="6" w:name="OLE_LINK4"/>
      <w:r w:rsidRPr="00DB27CB">
        <w:rPr>
          <w:sz w:val="24"/>
          <w:szCs w:val="24"/>
        </w:rPr>
        <w:t xml:space="preserve">Elderly </w:t>
      </w:r>
      <w:bookmarkEnd w:id="3"/>
      <w:bookmarkEnd w:id="4"/>
      <w:r w:rsidRPr="00DB27CB">
        <w:rPr>
          <w:sz w:val="24"/>
          <w:szCs w:val="24"/>
        </w:rPr>
        <w:t xml:space="preserve">People </w:t>
      </w:r>
      <w:bookmarkEnd w:id="5"/>
      <w:bookmarkEnd w:id="6"/>
      <w:ins w:id="7" w:author="Mindy T." w:date="2019-07-11T17:05:00Z">
        <w:r>
          <w:rPr>
            <w:sz w:val="24"/>
            <w:szCs w:val="24"/>
          </w:rPr>
          <w:t>B</w:t>
        </w:r>
      </w:ins>
      <w:del w:id="8" w:author="Mindy T." w:date="2019-07-11T17:05:00Z">
        <w:r w:rsidRPr="00DB27CB" w:rsidDel="008661ED">
          <w:rPr>
            <w:sz w:val="24"/>
            <w:szCs w:val="24"/>
          </w:rPr>
          <w:delText>b</w:delText>
        </w:r>
      </w:del>
      <w:r w:rsidRPr="00DB27CB">
        <w:rPr>
          <w:sz w:val="24"/>
          <w:szCs w:val="24"/>
        </w:rPr>
        <w:t>ased on Web Technologies</w:t>
      </w:r>
    </w:p>
    <w:p w14:paraId="077342B5" w14:textId="75E698D6" w:rsidR="00321C40" w:rsidRPr="00DB27CB" w:rsidRDefault="00BD0DA9" w:rsidP="00321C40">
      <w:pPr>
        <w:pStyle w:val="abstract"/>
        <w:rPr>
          <w:sz w:val="24"/>
          <w:szCs w:val="24"/>
        </w:rPr>
      </w:pPr>
      <w:r>
        <w:rPr>
          <w:noProof/>
          <w:sz w:val="24"/>
          <w:szCs w:val="24"/>
          <w:lang w:eastAsia="en-US"/>
        </w:rPr>
        <mc:AlternateContent>
          <mc:Choice Requires="wps">
            <w:drawing>
              <wp:anchor distT="0" distB="0" distL="114300" distR="114300" simplePos="0" relativeHeight="251661312" behindDoc="0" locked="0" layoutInCell="1" allowOverlap="1" wp14:anchorId="37B642B8" wp14:editId="18EEE6CE">
                <wp:simplePos x="0" y="0"/>
                <wp:positionH relativeFrom="column">
                  <wp:posOffset>-854529</wp:posOffset>
                </wp:positionH>
                <wp:positionV relativeFrom="paragraph">
                  <wp:posOffset>290830</wp:posOffset>
                </wp:positionV>
                <wp:extent cx="1101725" cy="1012371"/>
                <wp:effectExtent l="0" t="0" r="479425" b="16510"/>
                <wp:wrapNone/>
                <wp:docPr id="2" name="Rectangular Callout 2"/>
                <wp:cNvGraphicFramePr/>
                <a:graphic xmlns:a="http://schemas.openxmlformats.org/drawingml/2006/main">
                  <a:graphicData uri="http://schemas.microsoft.com/office/word/2010/wordprocessingShape">
                    <wps:wsp>
                      <wps:cNvSpPr/>
                      <wps:spPr>
                        <a:xfrm>
                          <a:off x="0" y="0"/>
                          <a:ext cx="1101725" cy="1012371"/>
                        </a:xfrm>
                        <a:prstGeom prst="wedgeRectCallout">
                          <a:avLst>
                            <a:gd name="adj1" fmla="val 90123"/>
                            <a:gd name="adj2" fmla="val -36196"/>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26293" w14:textId="5668C8E6" w:rsidR="00DF0D35" w:rsidRPr="00DF0D35" w:rsidRDefault="00DF0D35" w:rsidP="00DF0D35">
                            <w:pPr>
                              <w:jc w:val="center"/>
                              <w:rPr>
                                <w:rFonts w:ascii="Times New Roman" w:hAnsi="Times New Roman" w:cs="Times New Roman"/>
                                <w:color w:val="000000" w:themeColor="text1"/>
                                <w:sz w:val="20"/>
                              </w:rPr>
                            </w:pPr>
                            <w:r w:rsidRPr="00DF0D35">
                              <w:rPr>
                                <w:rFonts w:ascii="Times New Roman" w:hAnsi="Times New Roman" w:cs="Times New Roman"/>
                                <w:color w:val="000000" w:themeColor="text1"/>
                                <w:sz w:val="20"/>
                              </w:rPr>
                              <w:t xml:space="preserve">Revise </w:t>
                            </w:r>
                            <w:r>
                              <w:rPr>
                                <w:rFonts w:ascii="Times New Roman" w:hAnsi="Times New Roman" w:cs="Times New Roman"/>
                                <w:color w:val="000000" w:themeColor="text1"/>
                                <w:sz w:val="20"/>
                              </w:rPr>
                              <w:t xml:space="preserve">issues such as </w:t>
                            </w:r>
                            <w:r w:rsidRPr="00DF0D35">
                              <w:rPr>
                                <w:rFonts w:ascii="Times New Roman" w:hAnsi="Times New Roman" w:cs="Times New Roman"/>
                                <w:color w:val="000000" w:themeColor="text1"/>
                                <w:sz w:val="20"/>
                              </w:rPr>
                              <w:t xml:space="preserve">weak </w:t>
                            </w:r>
                            <w:r>
                              <w:rPr>
                                <w:rFonts w:ascii="Times New Roman" w:hAnsi="Times New Roman" w:cs="Times New Roman"/>
                                <w:color w:val="000000" w:themeColor="text1"/>
                                <w:sz w:val="20"/>
                              </w:rPr>
                              <w:t xml:space="preserve">constructions </w:t>
                            </w:r>
                            <w:r w:rsidRPr="00DF0D35">
                              <w:rPr>
                                <w:rFonts w:ascii="Times New Roman" w:hAnsi="Times New Roman" w:cs="Times New Roman"/>
                                <w:color w:val="000000" w:themeColor="text1"/>
                                <w:sz w:val="20"/>
                              </w:rPr>
                              <w:t>or non-academic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642B8" id="Rectangular Callout 2" o:spid="_x0000_s1028" type="#_x0000_t61" style="position:absolute;left:0;text-align:left;margin-left:-67.3pt;margin-top:22.9pt;width:86.7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" adj="30267,2982" fillcolor="#b8cce4 [1300]" strokecolor="#243f60 [1604]" strokeweight="2pt">
                <v:textbox>
                  <w:txbxContent>
                    <w:p w14:paraId="4DE26293" w14:textId="5668C8E6" w:rsidR="00DF0D35" w:rsidRPr="00DF0D35" w:rsidRDefault="00DF0D35" w:rsidP="00DF0D35">
                      <w:pPr>
                        <w:jc w:val="center"/>
                        <w:rPr>
                          <w:rFonts w:ascii="Times New Roman" w:hAnsi="Times New Roman" w:cs="Times New Roman"/>
                          <w:color w:val="000000" w:themeColor="text1"/>
                          <w:sz w:val="20"/>
                        </w:rPr>
                      </w:pPr>
                      <w:r w:rsidRPr="00DF0D35">
                        <w:rPr>
                          <w:rFonts w:ascii="Times New Roman" w:hAnsi="Times New Roman" w:cs="Times New Roman"/>
                          <w:color w:val="000000" w:themeColor="text1"/>
                          <w:sz w:val="20"/>
                        </w:rPr>
                        <w:t xml:space="preserve">Revise </w:t>
                      </w:r>
                      <w:r>
                        <w:rPr>
                          <w:rFonts w:ascii="Times New Roman" w:hAnsi="Times New Roman" w:cs="Times New Roman"/>
                          <w:color w:val="000000" w:themeColor="text1"/>
                          <w:sz w:val="20"/>
                        </w:rPr>
                        <w:t xml:space="preserve">issues such as </w:t>
                      </w:r>
                      <w:r w:rsidRPr="00DF0D35">
                        <w:rPr>
                          <w:rFonts w:ascii="Times New Roman" w:hAnsi="Times New Roman" w:cs="Times New Roman"/>
                          <w:color w:val="000000" w:themeColor="text1"/>
                          <w:sz w:val="20"/>
                        </w:rPr>
                        <w:t xml:space="preserve">weak </w:t>
                      </w:r>
                      <w:r>
                        <w:rPr>
                          <w:rFonts w:ascii="Times New Roman" w:hAnsi="Times New Roman" w:cs="Times New Roman"/>
                          <w:color w:val="000000" w:themeColor="text1"/>
                          <w:sz w:val="20"/>
                        </w:rPr>
                        <w:t xml:space="preserve">constructions </w:t>
                      </w:r>
                      <w:r w:rsidRPr="00DF0D35">
                        <w:rPr>
                          <w:rFonts w:ascii="Times New Roman" w:hAnsi="Times New Roman" w:cs="Times New Roman"/>
                          <w:color w:val="000000" w:themeColor="text1"/>
                          <w:sz w:val="20"/>
                        </w:rPr>
                        <w:t>or non-academic language.</w:t>
                      </w:r>
                    </w:p>
                  </w:txbxContent>
                </v:textbox>
              </v:shape>
            </w:pict>
          </mc:Fallback>
        </mc:AlternateContent>
      </w:r>
      <w:r w:rsidR="00DF0D35">
        <w:rPr>
          <w:noProof/>
          <w:sz w:val="24"/>
          <w:szCs w:val="24"/>
          <w:lang w:eastAsia="en-US"/>
        </w:rPr>
        <mc:AlternateContent>
          <mc:Choice Requires="wps">
            <w:drawing>
              <wp:anchor distT="0" distB="0" distL="114300" distR="114300" simplePos="0" relativeHeight="251663360" behindDoc="0" locked="0" layoutInCell="1" allowOverlap="1" wp14:anchorId="3C95C329" wp14:editId="1ED3DED2">
                <wp:simplePos x="0" y="0"/>
                <wp:positionH relativeFrom="column">
                  <wp:posOffset>-855785</wp:posOffset>
                </wp:positionH>
                <wp:positionV relativeFrom="paragraph">
                  <wp:posOffset>2254445</wp:posOffset>
                </wp:positionV>
                <wp:extent cx="1177925" cy="1154430"/>
                <wp:effectExtent l="0" t="0" r="460375" b="350520"/>
                <wp:wrapNone/>
                <wp:docPr id="6" name="Rectangular Callout 6"/>
                <wp:cNvGraphicFramePr/>
                <a:graphic xmlns:a="http://schemas.openxmlformats.org/drawingml/2006/main">
                  <a:graphicData uri="http://schemas.microsoft.com/office/word/2010/wordprocessingShape">
                    <wps:wsp>
                      <wps:cNvSpPr/>
                      <wps:spPr>
                        <a:xfrm>
                          <a:off x="0" y="0"/>
                          <a:ext cx="1177925" cy="1154430"/>
                        </a:xfrm>
                        <a:prstGeom prst="wedgeRectCallout">
                          <a:avLst>
                            <a:gd name="adj1" fmla="val 86826"/>
                            <a:gd name="adj2" fmla="val 77539"/>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84434" w14:textId="114D53E6" w:rsidR="00DF0D35" w:rsidRPr="00DF0D35" w:rsidRDefault="00DF0D35" w:rsidP="00DF0D35">
                            <w:pPr>
                              <w:jc w:val="center"/>
                              <w:rPr>
                                <w:rFonts w:ascii="Times New Roman" w:hAnsi="Times New Roman" w:cs="Times New Roman"/>
                                <w:color w:val="000000" w:themeColor="text1"/>
                              </w:rPr>
                            </w:pPr>
                            <w:r w:rsidRPr="00DF0D35">
                              <w:rPr>
                                <w:rFonts w:ascii="Times New Roman" w:hAnsi="Times New Roman" w:cs="Times New Roman"/>
                                <w:color w:val="000000" w:themeColor="text1"/>
                                <w:sz w:val="20"/>
                              </w:rPr>
                              <w:t xml:space="preserve">Do not simply </w:t>
                            </w:r>
                            <w:r>
                              <w:rPr>
                                <w:rFonts w:ascii="Times New Roman" w:hAnsi="Times New Roman" w:cs="Times New Roman"/>
                                <w:color w:val="000000" w:themeColor="text1"/>
                                <w:sz w:val="20"/>
                              </w:rPr>
                              <w:t>correct</w:t>
                            </w:r>
                            <w:r w:rsidRPr="00DF0D35">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errors</w:t>
                            </w:r>
                            <w:r w:rsidRPr="00DF0D35">
                              <w:rPr>
                                <w:rFonts w:ascii="Times New Roman" w:hAnsi="Times New Roman" w:cs="Times New Roman"/>
                                <w:color w:val="000000" w:themeColor="text1"/>
                                <w:sz w:val="20"/>
                              </w:rPr>
                              <w:t xml:space="preserve">—try </w:t>
                            </w:r>
                            <w:r>
                              <w:rPr>
                                <w:rFonts w:ascii="Times New Roman" w:hAnsi="Times New Roman" w:cs="Times New Roman"/>
                                <w:color w:val="000000" w:themeColor="text1"/>
                                <w:sz w:val="20"/>
                              </w:rPr>
                              <w:t xml:space="preserve">to </w:t>
                            </w:r>
                            <w:r w:rsidRPr="00DF0D35">
                              <w:rPr>
                                <w:rFonts w:ascii="Times New Roman" w:hAnsi="Times New Roman" w:cs="Times New Roman"/>
                                <w:color w:val="000000" w:themeColor="text1"/>
                                <w:sz w:val="20"/>
                              </w:rPr>
                              <w:t>make</w:t>
                            </w:r>
                            <w:r>
                              <w:rPr>
                                <w:rFonts w:ascii="Times New Roman" w:hAnsi="Times New Roman" w:cs="Times New Roman"/>
                                <w:color w:val="000000" w:themeColor="text1"/>
                                <w:sz w:val="20"/>
                              </w:rPr>
                              <w:t xml:space="preserve"> the writing </w:t>
                            </w:r>
                            <w:r w:rsidRPr="00DF0D35">
                              <w:rPr>
                                <w:rFonts w:ascii="Times New Roman" w:hAnsi="Times New Roman" w:cs="Times New Roman"/>
                                <w:color w:val="000000" w:themeColor="text1"/>
                                <w:sz w:val="20"/>
                              </w:rPr>
                              <w:t xml:space="preserve">stronger, more natural, and </w:t>
                            </w:r>
                            <w:r w:rsidRPr="00DF0D35">
                              <w:rPr>
                                <w:rFonts w:ascii="Times New Roman" w:hAnsi="Times New Roman" w:cs="Times New Roman"/>
                                <w:color w:val="000000" w:themeColor="text1"/>
                                <w:sz w:val="20"/>
                                <w:szCs w:val="20"/>
                              </w:rPr>
                              <w:t>more readable.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C329" id="Rectangular Callout 6" o:spid="_x0000_s1029" type="#_x0000_t61" style="position:absolute;left:0;text-align:left;margin-left:-67.4pt;margin-top:177.5pt;width:92.75pt;height:9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" adj="29554,27548" fillcolor="#b8cce4 [1300]" strokecolor="#243f60 [1604]" strokeweight="2pt">
                <v:textbox>
                  <w:txbxContent>
                    <w:p w14:paraId="65384434" w14:textId="114D53E6" w:rsidR="00DF0D35" w:rsidRPr="00DF0D35" w:rsidRDefault="00DF0D35" w:rsidP="00DF0D35">
                      <w:pPr>
                        <w:jc w:val="center"/>
                        <w:rPr>
                          <w:rFonts w:ascii="Times New Roman" w:hAnsi="Times New Roman" w:cs="Times New Roman"/>
                          <w:color w:val="000000" w:themeColor="text1"/>
                        </w:rPr>
                      </w:pPr>
                      <w:r w:rsidRPr="00DF0D35">
                        <w:rPr>
                          <w:rFonts w:ascii="Times New Roman" w:hAnsi="Times New Roman" w:cs="Times New Roman"/>
                          <w:color w:val="000000" w:themeColor="text1"/>
                          <w:sz w:val="20"/>
                        </w:rPr>
                        <w:t xml:space="preserve">Do not simply </w:t>
                      </w:r>
                      <w:r>
                        <w:rPr>
                          <w:rFonts w:ascii="Times New Roman" w:hAnsi="Times New Roman" w:cs="Times New Roman"/>
                          <w:color w:val="000000" w:themeColor="text1"/>
                          <w:sz w:val="20"/>
                        </w:rPr>
                        <w:t>correct</w:t>
                      </w:r>
                      <w:r w:rsidRPr="00DF0D35">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errors</w:t>
                      </w:r>
                      <w:r w:rsidRPr="00DF0D35">
                        <w:rPr>
                          <w:rFonts w:ascii="Times New Roman" w:hAnsi="Times New Roman" w:cs="Times New Roman"/>
                          <w:color w:val="000000" w:themeColor="text1"/>
                          <w:sz w:val="20"/>
                        </w:rPr>
                        <w:t xml:space="preserve">—try </w:t>
                      </w:r>
                      <w:r>
                        <w:rPr>
                          <w:rFonts w:ascii="Times New Roman" w:hAnsi="Times New Roman" w:cs="Times New Roman"/>
                          <w:color w:val="000000" w:themeColor="text1"/>
                          <w:sz w:val="20"/>
                        </w:rPr>
                        <w:t xml:space="preserve">to </w:t>
                      </w:r>
                      <w:r w:rsidRPr="00DF0D35">
                        <w:rPr>
                          <w:rFonts w:ascii="Times New Roman" w:hAnsi="Times New Roman" w:cs="Times New Roman"/>
                          <w:color w:val="000000" w:themeColor="text1"/>
                          <w:sz w:val="20"/>
                        </w:rPr>
                        <w:t>make</w:t>
                      </w:r>
                      <w:r>
                        <w:rPr>
                          <w:rFonts w:ascii="Times New Roman" w:hAnsi="Times New Roman" w:cs="Times New Roman"/>
                          <w:color w:val="000000" w:themeColor="text1"/>
                          <w:sz w:val="20"/>
                        </w:rPr>
                        <w:t xml:space="preserve"> the writing </w:t>
                      </w:r>
                      <w:r w:rsidRPr="00DF0D35">
                        <w:rPr>
                          <w:rFonts w:ascii="Times New Roman" w:hAnsi="Times New Roman" w:cs="Times New Roman"/>
                          <w:color w:val="000000" w:themeColor="text1"/>
                          <w:sz w:val="20"/>
                        </w:rPr>
                        <w:t xml:space="preserve">stronger, more natural, and </w:t>
                      </w:r>
                      <w:r w:rsidRPr="00DF0D35">
                        <w:rPr>
                          <w:rFonts w:ascii="Times New Roman" w:hAnsi="Times New Roman" w:cs="Times New Roman"/>
                          <w:color w:val="000000" w:themeColor="text1"/>
                          <w:sz w:val="20"/>
                          <w:szCs w:val="20"/>
                        </w:rPr>
                        <w:t>more readable.</w:t>
                      </w:r>
                    </w:p>
                  </w:txbxContent>
                </v:textbox>
              </v:shape>
            </w:pict>
          </mc:Fallback>
        </mc:AlternateContent>
      </w:r>
      <w:r w:rsidR="00321C40" w:rsidRPr="00DB27CB">
        <w:rPr>
          <w:b/>
          <w:sz w:val="24"/>
          <w:szCs w:val="24"/>
        </w:rPr>
        <w:t>Abstract.</w:t>
      </w:r>
      <w:r w:rsidR="00321C40" w:rsidRPr="00DB27CB">
        <w:rPr>
          <w:sz w:val="24"/>
          <w:szCs w:val="24"/>
        </w:rPr>
        <w:t xml:space="preserve"> The proportion of </w:t>
      </w:r>
      <w:commentRangeStart w:id="9"/>
      <w:r w:rsidR="00321C40" w:rsidRPr="00DB27CB">
        <w:rPr>
          <w:sz w:val="24"/>
          <w:szCs w:val="24"/>
        </w:rPr>
        <w:t>elderly</w:t>
      </w:r>
      <w:commentRangeEnd w:id="9"/>
      <w:r w:rsidR="00321C40">
        <w:rPr>
          <w:rStyle w:val="CommentReference"/>
          <w:rFonts w:ascii="Batang" w:eastAsia="Batang"/>
          <w:kern w:val="2"/>
          <w:lang w:eastAsia="ko-KR"/>
        </w:rPr>
        <w:commentReference w:id="9"/>
      </w:r>
      <w:r w:rsidR="00321C40" w:rsidRPr="00DB27CB">
        <w:rPr>
          <w:sz w:val="24"/>
          <w:szCs w:val="24"/>
        </w:rPr>
        <w:t xml:space="preserve"> people over 65 years</w:t>
      </w:r>
      <w:ins w:id="10" w:author="Jayne" w:date="2016-02-11T14:46:00Z">
        <w:r w:rsidR="00321C40" w:rsidRPr="00DB27CB">
          <w:rPr>
            <w:sz w:val="24"/>
            <w:szCs w:val="24"/>
          </w:rPr>
          <w:t xml:space="preserve"> old</w:t>
        </w:r>
      </w:ins>
      <w:r w:rsidR="00321C40" w:rsidRPr="00DB27CB">
        <w:rPr>
          <w:sz w:val="24"/>
          <w:szCs w:val="24"/>
        </w:rPr>
        <w:t xml:space="preserve"> has rapidly increased</w:t>
      </w:r>
      <w:ins w:id="11" w:author="Jayne" w:date="2016-02-11T14:46:00Z">
        <w:r w:rsidR="00321C40" w:rsidRPr="00DB27CB">
          <w:rPr>
            <w:sz w:val="24"/>
            <w:szCs w:val="24"/>
          </w:rPr>
          <w:t>,</w:t>
        </w:r>
      </w:ins>
      <w:r w:rsidR="00321C40" w:rsidRPr="00DB27CB">
        <w:rPr>
          <w:sz w:val="24"/>
          <w:szCs w:val="24"/>
        </w:rPr>
        <w:t xml:space="preserve"> </w:t>
      </w:r>
      <w:commentRangeStart w:id="12"/>
      <w:r w:rsidR="00321C40" w:rsidRPr="00DB27CB">
        <w:rPr>
          <w:sz w:val="24"/>
          <w:szCs w:val="24"/>
        </w:rPr>
        <w:t xml:space="preserve">and </w:t>
      </w:r>
      <w:del w:id="13" w:author="Jayne" w:date="2016-02-11T14:46:00Z">
        <w:r w:rsidR="00321C40" w:rsidRPr="00DB27CB" w:rsidDel="00D2184C">
          <w:rPr>
            <w:sz w:val="24"/>
            <w:szCs w:val="24"/>
          </w:rPr>
          <w:delText xml:space="preserve">it has undergone </w:delText>
        </w:r>
      </w:del>
      <w:r w:rsidR="00321C40" w:rsidRPr="00DB27CB">
        <w:rPr>
          <w:sz w:val="24"/>
          <w:szCs w:val="24"/>
        </w:rPr>
        <w:t xml:space="preserve">social </w:t>
      </w:r>
      <w:del w:id="14" w:author="Jayne" w:date="2016-02-11T14:46:00Z">
        <w:r w:rsidR="00321C40" w:rsidRPr="00DB27CB" w:rsidDel="00612AFE">
          <w:rPr>
            <w:sz w:val="24"/>
            <w:szCs w:val="24"/>
          </w:rPr>
          <w:delText xml:space="preserve">cost </w:delText>
        </w:r>
      </w:del>
      <w:ins w:id="15" w:author="Jayne" w:date="2016-02-11T14:46:00Z">
        <w:r w:rsidR="00321C40" w:rsidRPr="00DB27CB">
          <w:rPr>
            <w:sz w:val="24"/>
            <w:szCs w:val="24"/>
          </w:rPr>
          <w:t xml:space="preserve">costs </w:t>
        </w:r>
      </w:ins>
      <w:r w:rsidR="00321C40" w:rsidRPr="00DB27CB">
        <w:rPr>
          <w:sz w:val="24"/>
          <w:szCs w:val="24"/>
        </w:rPr>
        <w:t xml:space="preserve">related to aging population </w:t>
      </w:r>
      <w:del w:id="16" w:author="Jayne" w:date="2016-02-11T14:59:00Z">
        <w:r w:rsidR="00321C40" w:rsidRPr="00DB27CB" w:rsidDel="00CE63CF">
          <w:rPr>
            <w:sz w:val="24"/>
            <w:szCs w:val="24"/>
          </w:rPr>
          <w:delText xml:space="preserve">problem </w:delText>
        </w:r>
      </w:del>
      <w:ins w:id="17" w:author="Jayne" w:date="2016-02-11T14:59:00Z">
        <w:r w:rsidR="00321C40" w:rsidRPr="00DB27CB">
          <w:rPr>
            <w:sz w:val="24"/>
            <w:szCs w:val="24"/>
          </w:rPr>
          <w:t xml:space="preserve">problems </w:t>
        </w:r>
      </w:ins>
      <w:ins w:id="18" w:author="Jayne" w:date="2016-02-11T14:46:00Z">
        <w:r w:rsidR="00321C40" w:rsidRPr="00DB27CB">
          <w:rPr>
            <w:sz w:val="24"/>
            <w:szCs w:val="24"/>
          </w:rPr>
          <w:t xml:space="preserve">have </w:t>
        </w:r>
      </w:ins>
      <w:ins w:id="19" w:author="Jayne" w:date="2016-02-11T16:15:00Z">
        <w:r w:rsidR="00321C40" w:rsidRPr="00DB27CB">
          <w:rPr>
            <w:sz w:val="24"/>
            <w:szCs w:val="24"/>
          </w:rPr>
          <w:t>grown</w:t>
        </w:r>
      </w:ins>
      <w:ins w:id="20" w:author="Jayne" w:date="2016-02-11T14:46:00Z">
        <w:r w:rsidR="00321C40" w:rsidRPr="00DB27CB">
          <w:rPr>
            <w:sz w:val="24"/>
            <w:szCs w:val="24"/>
          </w:rPr>
          <w:t xml:space="preserve"> </w:t>
        </w:r>
      </w:ins>
      <w:r w:rsidR="00321C40" w:rsidRPr="00DB27CB">
        <w:rPr>
          <w:sz w:val="24"/>
          <w:szCs w:val="24"/>
        </w:rPr>
        <w:t>globally</w:t>
      </w:r>
      <w:commentRangeEnd w:id="12"/>
      <w:r w:rsidR="00321C40">
        <w:rPr>
          <w:rStyle w:val="CommentReference"/>
          <w:rFonts w:ascii="Batang" w:eastAsia="Batang"/>
          <w:kern w:val="2"/>
          <w:lang w:eastAsia="ko-KR"/>
        </w:rPr>
        <w:commentReference w:id="12"/>
      </w:r>
      <w:r w:rsidR="00321C40" w:rsidRPr="00DB27CB">
        <w:rPr>
          <w:sz w:val="24"/>
          <w:szCs w:val="24"/>
        </w:rPr>
        <w:t xml:space="preserve">. The governments want to reduce </w:t>
      </w:r>
      <w:ins w:id="21" w:author="Jayne" w:date="2016-02-11T14:46:00Z">
        <w:r w:rsidR="00321C40" w:rsidRPr="00DB27CB">
          <w:rPr>
            <w:sz w:val="24"/>
            <w:szCs w:val="24"/>
          </w:rPr>
          <w:t>these</w:t>
        </w:r>
      </w:ins>
      <w:del w:id="22" w:author="Jayne" w:date="2016-02-11T14:46:00Z">
        <w:r w:rsidR="00321C40" w:rsidRPr="00DB27CB" w:rsidDel="00612AFE">
          <w:rPr>
            <w:sz w:val="24"/>
            <w:szCs w:val="24"/>
          </w:rPr>
          <w:delText>the</w:delText>
        </w:r>
      </w:del>
      <w:r w:rsidR="00321C40" w:rsidRPr="00DB27CB">
        <w:rPr>
          <w:sz w:val="24"/>
          <w:szCs w:val="24"/>
        </w:rPr>
        <w:t xml:space="preserve"> social costs through advanced technologies. The physician or medical center evaluates health conditions </w:t>
      </w:r>
      <w:ins w:id="23" w:author="Jayne" w:date="2016-02-11T14:47:00Z">
        <w:r w:rsidR="00321C40" w:rsidRPr="00DB27CB">
          <w:rPr>
            <w:sz w:val="24"/>
            <w:szCs w:val="24"/>
          </w:rPr>
          <w:t>from the</w:t>
        </w:r>
      </w:ins>
      <w:del w:id="24" w:author="Jayne" w:date="2016-02-11T14:47:00Z">
        <w:r w:rsidR="00321C40" w:rsidRPr="00DB27CB" w:rsidDel="00612AFE">
          <w:rPr>
            <w:sz w:val="24"/>
            <w:szCs w:val="24"/>
          </w:rPr>
          <w:delText>by</w:delText>
        </w:r>
      </w:del>
      <w:r w:rsidR="00321C40" w:rsidRPr="00DB27CB">
        <w:rPr>
          <w:sz w:val="24"/>
          <w:szCs w:val="24"/>
        </w:rPr>
        <w:t xml:space="preserve"> reports of elderly people. </w:t>
      </w:r>
      <w:del w:id="25" w:author="Wordvice Editor" w:date="2019-07-25T18:21:00Z">
        <w:r w:rsidR="00D90FF0" w:rsidDel="00D90FF0">
          <w:rPr>
            <w:sz w:val="24"/>
            <w:szCs w:val="24"/>
          </w:rPr>
          <w:delText>But the</w:delText>
        </w:r>
      </w:del>
      <w:ins w:id="26" w:author="Wordvice Editor" w:date="2019-07-25T18:21:00Z">
        <w:r w:rsidR="00D90FF0">
          <w:rPr>
            <w:sz w:val="24"/>
            <w:szCs w:val="24"/>
          </w:rPr>
          <w:t>However,</w:t>
        </w:r>
      </w:ins>
      <w:r w:rsidR="00321C40" w:rsidRPr="00DB27CB">
        <w:rPr>
          <w:sz w:val="24"/>
          <w:szCs w:val="24"/>
        </w:rPr>
        <w:t xml:space="preserve"> self-reports are often inaccurate</w:t>
      </w:r>
      <w:ins w:id="27" w:author="Jayne" w:date="2016-02-11T14:47:00Z">
        <w:r w:rsidR="00321C40" w:rsidRPr="00DB27CB">
          <w:rPr>
            <w:sz w:val="24"/>
            <w:szCs w:val="24"/>
          </w:rPr>
          <w:t>,</w:t>
        </w:r>
      </w:ins>
      <w:r w:rsidR="00321C40" w:rsidRPr="00DB27CB">
        <w:rPr>
          <w:sz w:val="24"/>
          <w:szCs w:val="24"/>
        </w:rPr>
        <w:t xml:space="preserve"> and sometimes reports by family or caregivers can be more accurate</w:t>
      </w:r>
      <w:del w:id="28" w:author="Jayne" w:date="2016-02-11T14:47:00Z">
        <w:r w:rsidR="00321C40" w:rsidRPr="00DB27CB" w:rsidDel="00612AFE">
          <w:rPr>
            <w:sz w:val="24"/>
            <w:szCs w:val="24"/>
          </w:rPr>
          <w:delText xml:space="preserve"> than self-reports</w:delText>
        </w:r>
      </w:del>
      <w:r w:rsidR="00AF14F2">
        <w:rPr>
          <w:sz w:val="24"/>
          <w:szCs w:val="24"/>
        </w:rPr>
        <w:t>. To fix the</w:t>
      </w:r>
      <w:r w:rsidR="00321C40" w:rsidRPr="00DB27CB">
        <w:rPr>
          <w:sz w:val="24"/>
          <w:szCs w:val="24"/>
        </w:rPr>
        <w:t xml:space="preserve"> problems, </w:t>
      </w:r>
      <w:del w:id="29" w:author="Jayne" w:date="2016-02-11T14:47:00Z">
        <w:r w:rsidR="00321C40" w:rsidRPr="00DB27CB" w:rsidDel="00612AFE">
          <w:rPr>
            <w:sz w:val="24"/>
            <w:szCs w:val="24"/>
          </w:rPr>
          <w:delText xml:space="preserve">it needs </w:delText>
        </w:r>
      </w:del>
      <w:r w:rsidR="00321C40" w:rsidRPr="00DB27CB">
        <w:rPr>
          <w:sz w:val="24"/>
          <w:szCs w:val="24"/>
        </w:rPr>
        <w:t>an evaluated objective method based on sensor data</w:t>
      </w:r>
      <w:ins w:id="30" w:author="Jayne" w:date="2016-02-11T14:47:00Z">
        <w:r w:rsidR="00321C40" w:rsidRPr="00DB27CB">
          <w:rPr>
            <w:sz w:val="24"/>
            <w:szCs w:val="24"/>
          </w:rPr>
          <w:t xml:space="preserve"> is needed</w:t>
        </w:r>
      </w:ins>
      <w:r w:rsidR="00321C40" w:rsidRPr="00DB27CB">
        <w:rPr>
          <w:sz w:val="24"/>
          <w:szCs w:val="24"/>
        </w:rPr>
        <w:t xml:space="preserve">. In this paper, we </w:t>
      </w:r>
      <w:commentRangeStart w:id="31"/>
      <w:del w:id="32" w:author="Jayne" w:date="2016-02-11T14:48:00Z">
        <w:r w:rsidR="00321C40" w:rsidRPr="00DB27CB" w:rsidDel="00B41E53">
          <w:rPr>
            <w:sz w:val="24"/>
            <w:szCs w:val="24"/>
          </w:rPr>
          <w:delText xml:space="preserve">proposed </w:delText>
        </w:r>
      </w:del>
      <w:ins w:id="33" w:author="Jayne" w:date="2016-02-11T14:48:00Z">
        <w:r w:rsidR="00321C40" w:rsidRPr="00DB27CB">
          <w:rPr>
            <w:sz w:val="24"/>
            <w:szCs w:val="24"/>
          </w:rPr>
          <w:t xml:space="preserve">propose </w:t>
        </w:r>
      </w:ins>
      <w:commentRangeEnd w:id="31"/>
      <w:r w:rsidR="00321C40">
        <w:rPr>
          <w:rStyle w:val="CommentReference"/>
          <w:rFonts w:ascii="Batang" w:eastAsia="Batang"/>
          <w:kern w:val="2"/>
          <w:lang w:eastAsia="ko-KR"/>
        </w:rPr>
        <w:commentReference w:id="31"/>
      </w:r>
      <w:r w:rsidR="00321C40" w:rsidRPr="00DB27CB">
        <w:rPr>
          <w:sz w:val="24"/>
          <w:szCs w:val="24"/>
        </w:rPr>
        <w:t xml:space="preserve">a data-driven smart home system that </w:t>
      </w:r>
      <w:del w:id="34" w:author="Jayne" w:date="2016-02-11T14:57:00Z">
        <w:r w:rsidR="00321C40" w:rsidRPr="00DB27CB" w:rsidDel="00744422">
          <w:rPr>
            <w:sz w:val="24"/>
            <w:szCs w:val="24"/>
          </w:rPr>
          <w:delText xml:space="preserve">used </w:delText>
        </w:r>
      </w:del>
      <w:ins w:id="35" w:author="Jayne" w:date="2016-02-11T14:57:00Z">
        <w:r w:rsidR="00321C40" w:rsidRPr="00DB27CB">
          <w:rPr>
            <w:sz w:val="24"/>
            <w:szCs w:val="24"/>
          </w:rPr>
          <w:t xml:space="preserve">uses </w:t>
        </w:r>
      </w:ins>
      <w:r w:rsidR="00321C40" w:rsidRPr="00DB27CB">
        <w:rPr>
          <w:sz w:val="24"/>
          <w:szCs w:val="24"/>
        </w:rPr>
        <w:t>web technologies for connecting senso</w:t>
      </w:r>
      <w:r w:rsidR="00321C40">
        <w:rPr>
          <w:sz w:val="24"/>
          <w:szCs w:val="24"/>
        </w:rPr>
        <w:t xml:space="preserve">rs and actuators. The proposed </w:t>
      </w:r>
      <w:ins w:id="36" w:author="Mindy T." w:date="2019-07-11T17:05:00Z">
        <w:r w:rsidR="00321C40">
          <w:rPr>
            <w:sz w:val="24"/>
            <w:szCs w:val="24"/>
          </w:rPr>
          <w:t>s</w:t>
        </w:r>
      </w:ins>
      <w:del w:id="37" w:author="Mindy T." w:date="2019-07-11T17:05:00Z">
        <w:r w:rsidR="00321C40" w:rsidDel="008661ED">
          <w:rPr>
            <w:sz w:val="24"/>
            <w:szCs w:val="24"/>
          </w:rPr>
          <w:delText>S</w:delText>
        </w:r>
      </w:del>
      <w:r w:rsidR="00321C40" w:rsidRPr="00DB27CB">
        <w:rPr>
          <w:sz w:val="24"/>
          <w:szCs w:val="24"/>
        </w:rPr>
        <w:t xml:space="preserve">ystem provides a method </w:t>
      </w:r>
      <w:del w:id="38" w:author="Jayne" w:date="2016-02-11T16:00:00Z">
        <w:r w:rsidR="00321C40" w:rsidRPr="00DB27CB" w:rsidDel="00810B6B">
          <w:rPr>
            <w:sz w:val="24"/>
            <w:szCs w:val="24"/>
          </w:rPr>
          <w:delText xml:space="preserve">to </w:delText>
        </w:r>
      </w:del>
      <w:ins w:id="39" w:author="Jayne" w:date="2016-02-11T16:00:00Z">
        <w:r w:rsidR="00321C40" w:rsidRPr="00DB27CB">
          <w:rPr>
            <w:sz w:val="24"/>
            <w:szCs w:val="24"/>
          </w:rPr>
          <w:t xml:space="preserve">of </w:t>
        </w:r>
      </w:ins>
      <w:del w:id="40" w:author="Jayne" w:date="2016-02-11T16:00:00Z">
        <w:r w:rsidR="00321C40" w:rsidRPr="00DB27CB" w:rsidDel="00810B6B">
          <w:rPr>
            <w:sz w:val="24"/>
            <w:szCs w:val="24"/>
          </w:rPr>
          <w:delText xml:space="preserve">monitor </w:delText>
        </w:r>
      </w:del>
      <w:ins w:id="41" w:author="Jayne" w:date="2016-02-11T16:00:00Z">
        <w:r w:rsidR="00321C40" w:rsidRPr="00DB27CB">
          <w:rPr>
            <w:sz w:val="24"/>
            <w:szCs w:val="24"/>
          </w:rPr>
          <w:t xml:space="preserve">monitoring </w:t>
        </w:r>
      </w:ins>
      <w:r w:rsidR="00321C40" w:rsidRPr="00DB27CB">
        <w:rPr>
          <w:sz w:val="24"/>
          <w:szCs w:val="24"/>
        </w:rPr>
        <w:t>elderly people’s daily activities using commercial sensors and to register recognizable ac</w:t>
      </w:r>
      <w:r w:rsidR="00321C40">
        <w:rPr>
          <w:sz w:val="24"/>
          <w:szCs w:val="24"/>
        </w:rPr>
        <w:t xml:space="preserve">tivities easily. In addition, </w:t>
      </w:r>
      <w:del w:id="42" w:author="Mindy T." w:date="2019-07-11T17:05:00Z">
        <w:r w:rsidR="00321C40" w:rsidDel="008661ED">
          <w:rPr>
            <w:sz w:val="24"/>
            <w:szCs w:val="24"/>
          </w:rPr>
          <w:delText>the System</w:delText>
        </w:r>
      </w:del>
      <w:ins w:id="43" w:author="Mindy T." w:date="2019-07-11T17:05:00Z">
        <w:r w:rsidR="00321C40">
          <w:rPr>
            <w:sz w:val="24"/>
            <w:szCs w:val="24"/>
          </w:rPr>
          <w:t>it</w:t>
        </w:r>
      </w:ins>
      <w:r w:rsidR="00321C40" w:rsidRPr="00DB27CB">
        <w:rPr>
          <w:sz w:val="24"/>
          <w:szCs w:val="24"/>
        </w:rPr>
        <w:t xml:space="preserve"> controls actuators in the home </w:t>
      </w:r>
      <w:ins w:id="44" w:author="Jayne" w:date="2016-02-11T14:57:00Z">
        <w:r w:rsidR="00321C40" w:rsidRPr="00DB27CB">
          <w:rPr>
            <w:sz w:val="24"/>
            <w:szCs w:val="24"/>
          </w:rPr>
          <w:t xml:space="preserve">by </w:t>
        </w:r>
      </w:ins>
      <w:r w:rsidR="00321C40" w:rsidRPr="00DB27CB">
        <w:rPr>
          <w:sz w:val="24"/>
          <w:szCs w:val="24"/>
        </w:rPr>
        <w:t xml:space="preserve">using user-defined rules and shows a summary of </w:t>
      </w:r>
      <w:del w:id="45" w:author="Jayne" w:date="2016-02-11T14:57:00Z">
        <w:r w:rsidR="00321C40" w:rsidRPr="00DB27CB" w:rsidDel="00744422">
          <w:rPr>
            <w:sz w:val="24"/>
            <w:szCs w:val="24"/>
          </w:rPr>
          <w:delText xml:space="preserve">elder's </w:delText>
        </w:r>
      </w:del>
      <w:ins w:id="46" w:author="Jayne" w:date="2016-02-11T14:57:00Z">
        <w:r w:rsidR="00321C40" w:rsidRPr="00DB27CB">
          <w:rPr>
            <w:sz w:val="24"/>
            <w:szCs w:val="24"/>
          </w:rPr>
          <w:t xml:space="preserve">elderly people's </w:t>
        </w:r>
      </w:ins>
      <w:r w:rsidR="00321C40" w:rsidRPr="00DB27CB">
        <w:rPr>
          <w:sz w:val="24"/>
          <w:szCs w:val="24"/>
        </w:rPr>
        <w:t xml:space="preserve">activities to </w:t>
      </w:r>
      <w:del w:id="47" w:author="Jayne" w:date="2016-02-11T14:57:00Z">
        <w:r w:rsidR="00321C40" w:rsidRPr="00DB27CB" w:rsidDel="00744422">
          <w:rPr>
            <w:sz w:val="24"/>
            <w:szCs w:val="24"/>
          </w:rPr>
          <w:delText xml:space="preserve">monitoring </w:delText>
        </w:r>
      </w:del>
      <w:ins w:id="48" w:author="Jayne" w:date="2016-02-11T14:57:00Z">
        <w:r w:rsidR="00321C40" w:rsidRPr="00DB27CB">
          <w:rPr>
            <w:sz w:val="24"/>
            <w:szCs w:val="24"/>
          </w:rPr>
          <w:t xml:space="preserve">monitor </w:t>
        </w:r>
      </w:ins>
      <w:del w:id="49" w:author="Jayne" w:date="2016-02-11T14:57:00Z">
        <w:r w:rsidR="00321C40" w:rsidRPr="00DB27CB" w:rsidDel="00744422">
          <w:rPr>
            <w:sz w:val="24"/>
            <w:szCs w:val="24"/>
          </w:rPr>
          <w:delText>people</w:delText>
        </w:r>
      </w:del>
      <w:ins w:id="50" w:author="Jayne" w:date="2016-02-11T14:57:00Z">
        <w:r w:rsidR="00321C40" w:rsidRPr="00DB27CB">
          <w:rPr>
            <w:sz w:val="24"/>
            <w:szCs w:val="24"/>
          </w:rPr>
          <w:t>them</w:t>
        </w:r>
      </w:ins>
      <w:r w:rsidR="00321C40" w:rsidRPr="00DB27CB">
        <w:rPr>
          <w:sz w:val="24"/>
          <w:szCs w:val="24"/>
        </w:rPr>
        <w:t>.</w:t>
      </w:r>
    </w:p>
    <w:p w14:paraId="6BD2D22C" w14:textId="50269FB5" w:rsidR="00321C40" w:rsidRPr="00DB27CB" w:rsidRDefault="00321C40" w:rsidP="00321C40">
      <w:pPr>
        <w:pStyle w:val="keywords"/>
        <w:rPr>
          <w:sz w:val="24"/>
          <w:szCs w:val="24"/>
        </w:rPr>
      </w:pPr>
      <w:r w:rsidRPr="00DB27CB">
        <w:rPr>
          <w:b/>
          <w:sz w:val="24"/>
          <w:szCs w:val="24"/>
        </w:rPr>
        <w:t xml:space="preserve">Keywords: </w:t>
      </w:r>
      <w:r w:rsidRPr="00DB27CB">
        <w:rPr>
          <w:sz w:val="24"/>
          <w:szCs w:val="24"/>
        </w:rPr>
        <w:t>elderly care</w:t>
      </w:r>
      <w:ins w:id="51" w:author="Mindy T." w:date="2019-07-11T17:04:00Z">
        <w:r>
          <w:rPr>
            <w:sz w:val="24"/>
            <w:szCs w:val="24"/>
          </w:rPr>
          <w:t>,</w:t>
        </w:r>
      </w:ins>
      <w:del w:id="52" w:author="Mindy T." w:date="2019-07-11T17:04:00Z">
        <w:r w:rsidRPr="00DB27CB" w:rsidDel="008661ED">
          <w:rPr>
            <w:sz w:val="24"/>
            <w:szCs w:val="24"/>
          </w:rPr>
          <w:delText xml:space="preserve"> ·</w:delText>
        </w:r>
      </w:del>
      <w:r w:rsidRPr="00DB27CB">
        <w:rPr>
          <w:sz w:val="24"/>
          <w:szCs w:val="24"/>
        </w:rPr>
        <w:t xml:space="preserve"> data-driven approach</w:t>
      </w:r>
      <w:ins w:id="53" w:author="Mindy T." w:date="2019-07-11T17:04:00Z">
        <w:r>
          <w:rPr>
            <w:sz w:val="24"/>
            <w:szCs w:val="24"/>
          </w:rPr>
          <w:t>,</w:t>
        </w:r>
      </w:ins>
      <w:del w:id="54" w:author="Mindy T." w:date="2019-07-11T17:04:00Z">
        <w:r w:rsidRPr="00DB27CB" w:rsidDel="008661ED">
          <w:rPr>
            <w:sz w:val="24"/>
            <w:szCs w:val="24"/>
          </w:rPr>
          <w:delText xml:space="preserve"> ·</w:delText>
        </w:r>
      </w:del>
      <w:r w:rsidRPr="00DB27CB">
        <w:rPr>
          <w:sz w:val="24"/>
          <w:szCs w:val="24"/>
        </w:rPr>
        <w:t xml:space="preserve"> ambient assisted living</w:t>
      </w:r>
      <w:ins w:id="55" w:author="Mindy T." w:date="2019-07-11T17:04:00Z">
        <w:r>
          <w:rPr>
            <w:sz w:val="24"/>
            <w:szCs w:val="24"/>
          </w:rPr>
          <w:t>,</w:t>
        </w:r>
      </w:ins>
      <w:del w:id="56" w:author="Mindy T." w:date="2019-07-11T17:04:00Z">
        <w:r w:rsidRPr="00DB27CB" w:rsidDel="008661ED">
          <w:rPr>
            <w:sz w:val="24"/>
            <w:szCs w:val="24"/>
          </w:rPr>
          <w:delText xml:space="preserve"> ·</w:delText>
        </w:r>
      </w:del>
      <w:r w:rsidRPr="00DB27CB" w:rsidDel="00BE16AB">
        <w:rPr>
          <w:sz w:val="24"/>
          <w:szCs w:val="24"/>
        </w:rPr>
        <w:t xml:space="preserve"> </w:t>
      </w:r>
      <w:r w:rsidRPr="00DB27CB">
        <w:rPr>
          <w:sz w:val="24"/>
          <w:szCs w:val="24"/>
        </w:rPr>
        <w:t>web technology</w:t>
      </w:r>
    </w:p>
    <w:p w14:paraId="11D5E513" w14:textId="641EF4C8" w:rsidR="00321C40" w:rsidRPr="00DB27CB" w:rsidRDefault="00321C40" w:rsidP="00321C40">
      <w:pPr>
        <w:pStyle w:val="heading1"/>
        <w:numPr>
          <w:ilvl w:val="0"/>
          <w:numId w:val="4"/>
        </w:numPr>
        <w:rPr>
          <w:sz w:val="24"/>
          <w:szCs w:val="24"/>
        </w:rPr>
      </w:pPr>
      <w:bookmarkStart w:id="57" w:name="_Toc465413165"/>
      <w:r w:rsidRPr="00DB27CB">
        <w:rPr>
          <w:sz w:val="24"/>
          <w:szCs w:val="24"/>
        </w:rPr>
        <w:t>Introduction</w:t>
      </w:r>
      <w:bookmarkEnd w:id="57"/>
    </w:p>
    <w:bookmarkStart w:id="58" w:name="OLE_LINK23"/>
    <w:bookmarkStart w:id="59" w:name="OLE_LINK24"/>
    <w:p w14:paraId="55C1C82B" w14:textId="4035A3CB" w:rsidR="00321C40" w:rsidRPr="00555CFE" w:rsidRDefault="00BD0DA9" w:rsidP="00321C40">
      <w:pPr>
        <w:rPr>
          <w:rFonts w:ascii="Times New Roman" w:eastAsia="Batang" w:hAnsi="Times New Roman" w:cs="Times New Roman"/>
          <w:szCs w:val="24"/>
        </w:rPr>
      </w:pPr>
      <w:r>
        <w:rPr>
          <w:noProof/>
          <w:szCs w:val="24"/>
          <w:lang w:eastAsia="en-US"/>
        </w:rPr>
        <mc:AlternateContent>
          <mc:Choice Requires="wps">
            <w:drawing>
              <wp:anchor distT="0" distB="0" distL="114300" distR="114300" simplePos="0" relativeHeight="251665408" behindDoc="0" locked="0" layoutInCell="1" allowOverlap="1" wp14:anchorId="11D86426" wp14:editId="761A6E7A">
                <wp:simplePos x="0" y="0"/>
                <wp:positionH relativeFrom="column">
                  <wp:posOffset>-914400</wp:posOffset>
                </wp:positionH>
                <wp:positionV relativeFrom="paragraph">
                  <wp:posOffset>1864541</wp:posOffset>
                </wp:positionV>
                <wp:extent cx="908050" cy="1002030"/>
                <wp:effectExtent l="0" t="0" r="692150" b="26670"/>
                <wp:wrapNone/>
                <wp:docPr id="7" name="Rectangular Callout 7"/>
                <wp:cNvGraphicFramePr/>
                <a:graphic xmlns:a="http://schemas.openxmlformats.org/drawingml/2006/main">
                  <a:graphicData uri="http://schemas.microsoft.com/office/word/2010/wordprocessingShape">
                    <wps:wsp>
                      <wps:cNvSpPr/>
                      <wps:spPr>
                        <a:xfrm>
                          <a:off x="0" y="0"/>
                          <a:ext cx="908050" cy="1002030"/>
                        </a:xfrm>
                        <a:prstGeom prst="wedgeRectCallout">
                          <a:avLst>
                            <a:gd name="adj1" fmla="val 121799"/>
                            <a:gd name="adj2" fmla="val -42798"/>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73C3CD" w14:textId="1CF05145" w:rsidR="00DF0D35" w:rsidRPr="00DF0D35" w:rsidRDefault="00DF0D35"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Substitute vocabulary terms when it clarifies the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6426" id="Rectangular Callout 7" o:spid="_x0000_s1030" type="#_x0000_t61" style="position:absolute;left:0;text-align:left;margin-left:-1in;margin-top:146.8pt;width:71.5pt;height:7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" adj="37109,1556" fillcolor="#b8cce4 [1300]" strokecolor="#243f60 [1604]" strokeweight="2pt">
                <v:textbox>
                  <w:txbxContent>
                    <w:p w14:paraId="2173C3CD" w14:textId="1CF05145" w:rsidR="00DF0D35" w:rsidRPr="00DF0D35" w:rsidRDefault="00DF0D35"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Substitute vocabulary terms when it clarifies the language.</w:t>
                      </w:r>
                    </w:p>
                  </w:txbxContent>
                </v:textbox>
              </v:shape>
            </w:pict>
          </mc:Fallback>
        </mc:AlternateContent>
      </w:r>
      <w:r w:rsidR="00DF0D35">
        <w:rPr>
          <w:noProof/>
          <w:szCs w:val="24"/>
          <w:lang w:eastAsia="en-US"/>
        </w:rPr>
        <mc:AlternateContent>
          <mc:Choice Requires="wps">
            <w:drawing>
              <wp:anchor distT="0" distB="0" distL="114300" distR="114300" simplePos="0" relativeHeight="251667456" behindDoc="0" locked="0" layoutInCell="1" allowOverlap="1" wp14:anchorId="04E957DA" wp14:editId="64D96AC0">
                <wp:simplePos x="0" y="0"/>
                <wp:positionH relativeFrom="column">
                  <wp:posOffset>5908431</wp:posOffset>
                </wp:positionH>
                <wp:positionV relativeFrom="paragraph">
                  <wp:posOffset>1423670</wp:posOffset>
                </wp:positionV>
                <wp:extent cx="1646555" cy="955040"/>
                <wp:effectExtent l="0" t="1181100" r="10795" b="16510"/>
                <wp:wrapNone/>
                <wp:docPr id="9" name="Rectangular Callout 9"/>
                <wp:cNvGraphicFramePr/>
                <a:graphic xmlns:a="http://schemas.openxmlformats.org/drawingml/2006/main">
                  <a:graphicData uri="http://schemas.microsoft.com/office/word/2010/wordprocessingShape">
                    <wps:wsp>
                      <wps:cNvSpPr/>
                      <wps:spPr>
                        <a:xfrm>
                          <a:off x="0" y="0"/>
                          <a:ext cx="1646555" cy="955040"/>
                        </a:xfrm>
                        <a:prstGeom prst="wedgeRectCallout">
                          <a:avLst>
                            <a:gd name="adj1" fmla="val 17267"/>
                            <a:gd name="adj2" fmla="val -173855"/>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942BA" w14:textId="730E57FD"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Leave marginal comments (at least 2-3 per page) explaining your revisions and suggesting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957DA" id="Rectangular Callout 9" o:spid="_x0000_s1031" type="#_x0000_t61" style="position:absolute;left:0;text-align:left;margin-left:465.25pt;margin-top:112.1pt;width:129.6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" adj="14530,-26753" fillcolor="#b8cce4 [1300]" strokecolor="#243f60 [1604]" strokeweight="2pt">
                <v:textbox>
                  <w:txbxContent>
                    <w:p w14:paraId="7E4942BA" w14:textId="730E57FD"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Leave marginal comments (at least 2-3 per page) explaining your revisions and suggesting improvements.</w:t>
                      </w:r>
                    </w:p>
                  </w:txbxContent>
                </v:textbox>
              </v:shape>
            </w:pict>
          </mc:Fallback>
        </mc:AlternateContent>
      </w:r>
      <w:del w:id="60" w:author="Jayne" w:date="2016-02-11T14:58:00Z">
        <w:r w:rsidR="00321C40" w:rsidRPr="007B6638" w:rsidDel="00744422">
          <w:rPr>
            <w:rFonts w:ascii="Times New Roman" w:hAnsi="Times New Roman" w:cs="Times New Roman"/>
            <w:szCs w:val="24"/>
          </w:rPr>
          <w:delText xml:space="preserve">Recent </w:delText>
        </w:r>
      </w:del>
      <w:ins w:id="61" w:author="Jayne" w:date="2016-02-11T14:58:00Z">
        <w:r w:rsidR="00321C40" w:rsidRPr="007B6638">
          <w:rPr>
            <w:rFonts w:ascii="Times New Roman" w:hAnsi="Times New Roman" w:cs="Times New Roman"/>
            <w:szCs w:val="24"/>
          </w:rPr>
          <w:t xml:space="preserve">Due to recent </w:t>
        </w:r>
      </w:ins>
      <w:ins w:id="62" w:author="Wordvice Editor" w:date="2019-07-11T16:26:00Z">
        <w:r w:rsidR="00321C40">
          <w:rPr>
            <w:rFonts w:ascii="Times New Roman" w:hAnsi="Times New Roman" w:cs="Times New Roman"/>
            <w:szCs w:val="24"/>
          </w:rPr>
          <w:t xml:space="preserve">increases </w:t>
        </w:r>
      </w:ins>
      <w:del w:id="63" w:author="Wordvice Editor" w:date="2019-07-11T16:26:00Z">
        <w:r w:rsidR="00321C40" w:rsidRPr="00555CFE" w:rsidDel="00E8006B">
          <w:rPr>
            <w:rFonts w:ascii="Times New Roman" w:hAnsi="Times New Roman" w:cs="Times New Roman"/>
            <w:szCs w:val="24"/>
          </w:rPr>
          <w:delText xml:space="preserve">improvements </w:delText>
        </w:r>
      </w:del>
      <w:r w:rsidR="00321C40" w:rsidRPr="00555CFE">
        <w:rPr>
          <w:rFonts w:ascii="Times New Roman" w:hAnsi="Times New Roman" w:cs="Times New Roman"/>
          <w:szCs w:val="24"/>
        </w:rPr>
        <w:t>in life expectancy</w:t>
      </w:r>
      <w:ins w:id="64" w:author="Jayne" w:date="2016-02-11T14:58:00Z">
        <w:r w:rsidR="00321C40" w:rsidRPr="00555CFE">
          <w:rPr>
            <w:rFonts w:ascii="Times New Roman" w:hAnsi="Times New Roman" w:cs="Times New Roman"/>
            <w:szCs w:val="24"/>
          </w:rPr>
          <w:t>,</w:t>
        </w:r>
      </w:ins>
      <w:del w:id="65" w:author="Jayne" w:date="2016-02-11T14:58:00Z">
        <w:r w:rsidR="00321C40" w:rsidRPr="00555CFE" w:rsidDel="00744422">
          <w:rPr>
            <w:rFonts w:ascii="Times New Roman" w:hAnsi="Times New Roman" w:cs="Times New Roman"/>
            <w:szCs w:val="24"/>
          </w:rPr>
          <w:delText xml:space="preserve"> and</w:delText>
        </w:r>
      </w:del>
      <w:r w:rsidR="00321C40" w:rsidRPr="00555CFE">
        <w:rPr>
          <w:rFonts w:ascii="Times New Roman" w:hAnsi="Times New Roman" w:cs="Times New Roman"/>
          <w:szCs w:val="24"/>
        </w:rPr>
        <w:t xml:space="preserve"> the proportion of older people </w:t>
      </w:r>
      <w:del w:id="66" w:author="Jayne" w:date="2016-02-11T14:58:00Z">
        <w:r w:rsidR="00321C40" w:rsidRPr="00555CFE" w:rsidDel="002B4F92">
          <w:rPr>
            <w:rFonts w:ascii="Times New Roman" w:hAnsi="Times New Roman" w:cs="Times New Roman"/>
            <w:szCs w:val="24"/>
          </w:rPr>
          <w:delText xml:space="preserve">have </w:delText>
        </w:r>
      </w:del>
      <w:ins w:id="67" w:author="Jayne" w:date="2016-02-11T14:58:00Z">
        <w:r w:rsidR="00321C40" w:rsidRPr="00555CFE">
          <w:rPr>
            <w:rFonts w:ascii="Times New Roman" w:hAnsi="Times New Roman" w:cs="Times New Roman"/>
            <w:szCs w:val="24"/>
          </w:rPr>
          <w:t xml:space="preserve">has </w:t>
        </w:r>
      </w:ins>
      <w:r w:rsidR="00321C40" w:rsidRPr="00555CFE">
        <w:rPr>
          <w:rFonts w:ascii="Times New Roman" w:hAnsi="Times New Roman" w:cs="Times New Roman"/>
          <w:szCs w:val="24"/>
        </w:rPr>
        <w:t xml:space="preserve">rapidly increased </w:t>
      </w:r>
      <w:r w:rsidR="00321C40" w:rsidRPr="00555CFE">
        <w:rPr>
          <w:rFonts w:ascii="Times New Roman" w:hAnsi="Times New Roman" w:cs="Times New Roman"/>
          <w:szCs w:val="24"/>
        </w:rPr>
        <w:fldChar w:fldCharType="begin"/>
      </w:r>
      <w:r w:rsidR="00321C40" w:rsidRPr="00555CFE">
        <w:rPr>
          <w:rFonts w:ascii="Times New Roman" w:hAnsi="Times New Roman" w:cs="Times New Roman"/>
          <w:szCs w:val="24"/>
        </w:rPr>
        <w:instrText xml:space="preserve"> ADDIN EN.CITE &lt;EndNote&gt;&lt;Cite&gt;&lt;Author&gt;United Nations (UN)&lt;/Author&gt;&lt;Year&gt;2002&lt;/Year&gt;&lt;RecNum&gt;46&lt;/RecNum&gt;&lt;DisplayText&gt;[1]&lt;/DisplayText&gt;&lt;record&gt;&lt;rec-number&gt;46&lt;/rec-number&gt;&lt;foreign-keys&gt;&lt;key app="EN" db-id="f9t55tw50daeaxezswa5spvfafeewvxp9ex9" timestamp="1454927038"&gt;46&lt;/key&gt;&lt;/foreign-keys&gt;&lt;ref-type name="Web Page"&gt;12&lt;/ref-type&gt;&lt;contributors&gt;&lt;authors&gt;&lt;author&gt;United Nations (UN),&lt;/author&gt;&lt;/authors&gt;&lt;/contributors&gt;&lt;titles&gt;&lt;title&gt;World Population Aging: 1950-2050&lt;/title&gt;&lt;/titles&gt;&lt;volume&gt;2016&lt;/volume&gt;&lt;number&gt;Feb 8&lt;/number&gt;&lt;dates&gt;&lt;year&gt;2002&lt;/year&gt;&lt;/dates&gt;&lt;publisher&gt;Population Division, DESA, United Nations&lt;/publisher&gt;&lt;urls&gt;&lt;related-urls&gt;&lt;url&gt;http://www.un.org/esa/population/publications/worldageing19502050&lt;/url&gt;&lt;/related-urls&gt;&lt;/urls&gt;&lt;/record&gt;&lt;/Cite&gt;&lt;/EndNote&gt;</w:instrText>
      </w:r>
      <w:r w:rsidR="00321C40" w:rsidRPr="00555CFE">
        <w:rPr>
          <w:rFonts w:ascii="Times New Roman" w:hAnsi="Times New Roman" w:cs="Times New Roman"/>
          <w:szCs w:val="24"/>
        </w:rPr>
        <w:fldChar w:fldCharType="separate"/>
      </w:r>
      <w:r w:rsidR="00321C40" w:rsidRPr="00555CFE">
        <w:rPr>
          <w:rFonts w:ascii="Times New Roman" w:hAnsi="Times New Roman" w:cs="Times New Roman"/>
          <w:szCs w:val="24"/>
        </w:rPr>
        <w:t>[1]</w:t>
      </w:r>
      <w:r w:rsidR="00321C40" w:rsidRPr="00555CFE">
        <w:rPr>
          <w:rFonts w:ascii="Times New Roman" w:hAnsi="Times New Roman" w:cs="Times New Roman"/>
          <w:szCs w:val="24"/>
        </w:rPr>
        <w:fldChar w:fldCharType="end"/>
      </w:r>
      <w:r w:rsidR="00321C40" w:rsidRPr="00555CFE">
        <w:rPr>
          <w:rFonts w:ascii="Times New Roman" w:hAnsi="Times New Roman" w:cs="Times New Roman"/>
          <w:szCs w:val="24"/>
        </w:rPr>
        <w:t>. The proportion of elderly people over 65 years</w:t>
      </w:r>
      <w:ins w:id="68" w:author="Jayne" w:date="2016-02-11T14:58:00Z">
        <w:r w:rsidR="00321C40" w:rsidRPr="00555CFE">
          <w:rPr>
            <w:rFonts w:ascii="Times New Roman" w:hAnsi="Times New Roman" w:cs="Times New Roman"/>
            <w:szCs w:val="24"/>
          </w:rPr>
          <w:t xml:space="preserve"> old</w:t>
        </w:r>
      </w:ins>
      <w:r w:rsidR="00321C40" w:rsidRPr="00555CFE">
        <w:rPr>
          <w:rFonts w:ascii="Times New Roman" w:hAnsi="Times New Roman" w:cs="Times New Roman"/>
          <w:szCs w:val="24"/>
        </w:rPr>
        <w:t xml:space="preserve"> is predicted to rise to 30% in 2060 in Europe </w:t>
      </w:r>
      <w:r w:rsidR="00321C40" w:rsidRPr="00555CFE">
        <w:rPr>
          <w:rFonts w:ascii="Times New Roman" w:hAnsi="Times New Roman" w:cs="Times New Roman"/>
          <w:szCs w:val="24"/>
        </w:rPr>
        <w:fldChar w:fldCharType="begin"/>
      </w:r>
      <w:r w:rsidR="00321C40" w:rsidRPr="00555CFE">
        <w:rPr>
          <w:rFonts w:ascii="Times New Roman" w:hAnsi="Times New Roman" w:cs="Times New Roman"/>
          <w:szCs w:val="24"/>
        </w:rPr>
        <w:instrText xml:space="preserve"> ADDIN EN.CITE &lt;EndNote&gt;&lt;Cite&gt;&lt;Author&gt;Giannakouris&lt;/Author&gt;&lt;Year&gt;2008&lt;/Year&gt;&lt;RecNum&gt;47&lt;/RecNum&gt;&lt;DisplayText&gt;[2]&lt;/DisplayText&gt;&lt;record&gt;&lt;rec-number&gt;47&lt;/rec-number&gt;&lt;foreign-keys&gt;&lt;key app="EN" db-id="f9t55tw50daeaxezswa5spvfafeewvxp9ex9" timestamp="1454927634"&gt;47&lt;/key&gt;&lt;/foreign-keys&gt;&lt;ref-type name="Journal Article"&gt;17&lt;/ref-type&gt;&lt;contributors&gt;&lt;authors&gt;&lt;author&gt;Konstantinos Giannakouris&lt;/author&gt;&lt;/authors&gt;&lt;/contributors&gt;&lt;titles&gt;&lt;title&gt;Ageing characterises the demographic perspectives of the European societies&lt;/title&gt;&lt;secondary-title&gt;Statistics in focus&lt;/secondary-title&gt;&lt;/titles&gt;&lt;periodical&gt;&lt;full-title&gt;Statistics in focus&lt;/full-title&gt;&lt;/periodical&gt;&lt;volume&gt;72&lt;/volume&gt;&lt;dates&gt;&lt;year&gt;2008&lt;/year&gt;&lt;/dates&gt;&lt;urls&gt;&lt;related-urls&gt;&lt;url&gt;http://httpwww.polennu.dk/sites/default/files/Eurostat%20befolkningsprognose%202008-2060.pdf&lt;/url&gt;&lt;/related-urls&gt;&lt;/urls&gt;&lt;/record&gt;&lt;/Cite&gt;&lt;/EndNote&gt;</w:instrText>
      </w:r>
      <w:r w:rsidR="00321C40" w:rsidRPr="00555CFE">
        <w:rPr>
          <w:rFonts w:ascii="Times New Roman" w:hAnsi="Times New Roman" w:cs="Times New Roman"/>
          <w:szCs w:val="24"/>
        </w:rPr>
        <w:fldChar w:fldCharType="separate"/>
      </w:r>
      <w:r w:rsidR="00321C40" w:rsidRPr="00555CFE">
        <w:rPr>
          <w:rFonts w:ascii="Times New Roman" w:hAnsi="Times New Roman" w:cs="Times New Roman"/>
          <w:szCs w:val="24"/>
        </w:rPr>
        <w:t>[2]</w:t>
      </w:r>
      <w:r w:rsidR="00321C40" w:rsidRPr="00555CFE">
        <w:rPr>
          <w:rFonts w:ascii="Times New Roman" w:hAnsi="Times New Roman" w:cs="Times New Roman"/>
          <w:szCs w:val="24"/>
        </w:rPr>
        <w:fldChar w:fldCharType="end"/>
      </w:r>
      <w:r w:rsidR="00321C40" w:rsidRPr="007B6638">
        <w:rPr>
          <w:rFonts w:ascii="Times New Roman" w:hAnsi="Times New Roman" w:cs="Times New Roman"/>
          <w:szCs w:val="24"/>
        </w:rPr>
        <w:t xml:space="preserve">. </w:t>
      </w:r>
      <w:commentRangeStart w:id="69"/>
      <w:del w:id="70" w:author="Jayne" w:date="2016-02-11T14:58:00Z">
        <w:r w:rsidR="00321C40" w:rsidRPr="007B6638" w:rsidDel="00CE63CF">
          <w:rPr>
            <w:rFonts w:ascii="Times New Roman" w:hAnsi="Times New Roman" w:cs="Times New Roman"/>
            <w:szCs w:val="24"/>
          </w:rPr>
          <w:delText>It has undergone aging</w:delText>
        </w:r>
      </w:del>
      <w:ins w:id="71" w:author="Jayne" w:date="2016-02-11T14:58:00Z">
        <w:r w:rsidR="00321C40" w:rsidRPr="00555CFE">
          <w:rPr>
            <w:rFonts w:ascii="Times New Roman" w:hAnsi="Times New Roman" w:cs="Times New Roman"/>
            <w:szCs w:val="24"/>
          </w:rPr>
          <w:t>Aging</w:t>
        </w:r>
      </w:ins>
      <w:r w:rsidR="00321C40" w:rsidRPr="00555CFE">
        <w:rPr>
          <w:rFonts w:ascii="Times New Roman" w:hAnsi="Times New Roman" w:cs="Times New Roman"/>
          <w:szCs w:val="24"/>
        </w:rPr>
        <w:t xml:space="preserve"> population </w:t>
      </w:r>
      <w:del w:id="72" w:author="Jayne" w:date="2016-02-11T14:58:00Z">
        <w:r w:rsidR="00321C40" w:rsidRPr="00555CFE" w:rsidDel="00CE63CF">
          <w:rPr>
            <w:rFonts w:ascii="Times New Roman" w:hAnsi="Times New Roman" w:cs="Times New Roman"/>
            <w:szCs w:val="24"/>
          </w:rPr>
          <w:delText xml:space="preserve">problem </w:delText>
        </w:r>
      </w:del>
      <w:ins w:id="73" w:author="Jayne" w:date="2016-02-11T14:58:00Z">
        <w:r w:rsidR="00321C40" w:rsidRPr="00555CFE">
          <w:rPr>
            <w:rFonts w:ascii="Times New Roman" w:hAnsi="Times New Roman" w:cs="Times New Roman"/>
            <w:szCs w:val="24"/>
          </w:rPr>
          <w:t xml:space="preserve">problems have emerged </w:t>
        </w:r>
      </w:ins>
      <w:commentRangeEnd w:id="69"/>
      <w:r w:rsidR="00321C40">
        <w:rPr>
          <w:rStyle w:val="CommentReference"/>
          <w:rFonts w:ascii="Batang" w:eastAsia="Batang" w:hAnsi="Times New Roman" w:cs="Times New Roman"/>
          <w:szCs w:val="20"/>
        </w:rPr>
        <w:commentReference w:id="69"/>
      </w:r>
      <w:r w:rsidR="00321C40" w:rsidRPr="00555CFE">
        <w:rPr>
          <w:rFonts w:ascii="Times New Roman" w:hAnsi="Times New Roman" w:cs="Times New Roman"/>
          <w:szCs w:val="24"/>
        </w:rPr>
        <w:t>globally</w:t>
      </w:r>
      <w:ins w:id="74" w:author="Jayne" w:date="2016-02-11T14:58:00Z">
        <w:r w:rsidR="00321C40" w:rsidRPr="007B6638">
          <w:rPr>
            <w:rFonts w:ascii="Times New Roman" w:hAnsi="Times New Roman" w:cs="Times New Roman"/>
            <w:szCs w:val="24"/>
          </w:rPr>
          <w:t>,</w:t>
        </w:r>
      </w:ins>
      <w:r w:rsidR="00321C40" w:rsidRPr="007B6638">
        <w:rPr>
          <w:rFonts w:ascii="Times New Roman" w:hAnsi="Times New Roman" w:cs="Times New Roman"/>
          <w:szCs w:val="24"/>
        </w:rPr>
        <w:t xml:space="preserve"> and </w:t>
      </w:r>
      <w:ins w:id="75" w:author="Jayne" w:date="2016-02-11T14:59:00Z">
        <w:r w:rsidR="00321C40" w:rsidRPr="00555CFE">
          <w:rPr>
            <w:rFonts w:ascii="Times New Roman" w:hAnsi="Times New Roman" w:cs="Times New Roman"/>
            <w:szCs w:val="24"/>
          </w:rPr>
          <w:t xml:space="preserve">due to </w:t>
        </w:r>
      </w:ins>
      <w:r w:rsidR="00321C40" w:rsidRPr="00555CFE">
        <w:rPr>
          <w:rFonts w:ascii="Times New Roman" w:hAnsi="Times New Roman" w:cs="Times New Roman"/>
          <w:szCs w:val="24"/>
        </w:rPr>
        <w:t>the social cost related to aging</w:t>
      </w:r>
      <w:ins w:id="76" w:author="Jayne" w:date="2016-02-11T14:59:00Z">
        <w:r w:rsidR="00321C40" w:rsidRPr="00555CFE">
          <w:rPr>
            <w:rFonts w:ascii="Times New Roman" w:hAnsi="Times New Roman" w:cs="Times New Roman"/>
            <w:szCs w:val="24"/>
          </w:rPr>
          <w:t>, it</w:t>
        </w:r>
      </w:ins>
      <w:r w:rsidR="00321C40" w:rsidRPr="00555CFE">
        <w:rPr>
          <w:rFonts w:ascii="Times New Roman" w:hAnsi="Times New Roman" w:cs="Times New Roman"/>
          <w:szCs w:val="24"/>
        </w:rPr>
        <w:t xml:space="preserve"> is difficult to support the increasing number of elderly people. </w:t>
      </w:r>
      <w:bookmarkStart w:id="77" w:name="OLE_LINK5"/>
      <w:bookmarkStart w:id="78" w:name="OLE_LINK6"/>
      <w:del w:id="79" w:author="Wordvice Editor" w:date="2019-07-25T18:45:00Z">
        <w:r w:rsidR="00321C40" w:rsidRPr="00555CFE" w:rsidDel="00A90198">
          <w:rPr>
            <w:rFonts w:ascii="Times New Roman" w:eastAsia="AppleMyungjo" w:hAnsi="Times New Roman" w:cs="Times New Roman"/>
            <w:szCs w:val="24"/>
          </w:rPr>
          <w:delText xml:space="preserve">Since </w:delText>
        </w:r>
      </w:del>
      <w:ins w:id="80" w:author="Wordvice Editor" w:date="2019-07-25T18:45:00Z">
        <w:r w:rsidR="00A90198">
          <w:rPr>
            <w:rFonts w:ascii="Times New Roman" w:eastAsia="AppleMyungjo" w:hAnsi="Times New Roman" w:cs="Times New Roman"/>
            <w:szCs w:val="24"/>
          </w:rPr>
          <w:t>Because</w:t>
        </w:r>
        <w:r w:rsidR="00A90198" w:rsidRPr="00555CFE">
          <w:rPr>
            <w:rFonts w:ascii="Times New Roman" w:eastAsia="AppleMyungjo" w:hAnsi="Times New Roman" w:cs="Times New Roman"/>
            <w:szCs w:val="24"/>
          </w:rPr>
          <w:t xml:space="preserve"> </w:t>
        </w:r>
      </w:ins>
      <w:r w:rsidR="00321C40" w:rsidRPr="00555CFE">
        <w:rPr>
          <w:rFonts w:ascii="Times New Roman" w:eastAsia="AppleMyungjo" w:hAnsi="Times New Roman" w:cs="Times New Roman"/>
          <w:szCs w:val="24"/>
        </w:rPr>
        <w:t>elderly people are exposed to various risks</w:t>
      </w:r>
      <w:del w:id="81" w:author="Jayne" w:date="2016-02-11T14:59:00Z">
        <w:r w:rsidR="00321C40" w:rsidRPr="00555CFE" w:rsidDel="00702868">
          <w:rPr>
            <w:rFonts w:ascii="Times New Roman" w:eastAsia="AppleMyungjo" w:hAnsi="Times New Roman" w:cs="Times New Roman"/>
            <w:szCs w:val="24"/>
          </w:rPr>
          <w:delText xml:space="preserve"> than adults</w:delText>
        </w:r>
      </w:del>
      <w:r w:rsidR="00321C40" w:rsidRPr="00555CFE">
        <w:rPr>
          <w:rFonts w:ascii="Times New Roman" w:eastAsia="AppleMyungjo" w:hAnsi="Times New Roman" w:cs="Times New Roman"/>
          <w:szCs w:val="24"/>
        </w:rPr>
        <w:t>,</w:t>
      </w:r>
      <w:bookmarkEnd w:id="77"/>
      <w:bookmarkEnd w:id="78"/>
      <w:r w:rsidR="00321C40" w:rsidRPr="00555CFE">
        <w:rPr>
          <w:rFonts w:ascii="Times New Roman" w:eastAsia="AppleMyungjo" w:hAnsi="Times New Roman" w:cs="Times New Roman"/>
          <w:szCs w:val="24"/>
        </w:rPr>
        <w:t xml:space="preserve"> </w:t>
      </w:r>
      <w:bookmarkStart w:id="82" w:name="OLE_LINK9"/>
      <w:bookmarkStart w:id="83" w:name="OLE_LINK10"/>
      <w:del w:id="84" w:author="Mindy T." w:date="2019-07-11T17:04:00Z">
        <w:r w:rsidR="00321C40" w:rsidRPr="00555CFE" w:rsidDel="008661ED">
          <w:rPr>
            <w:rFonts w:ascii="Times New Roman" w:eastAsia="AppleMyungjo" w:hAnsi="Times New Roman" w:cs="Times New Roman"/>
            <w:szCs w:val="24"/>
          </w:rPr>
          <w:delText xml:space="preserve">the </w:delText>
        </w:r>
      </w:del>
      <w:r w:rsidR="00321C40" w:rsidRPr="00555CFE">
        <w:rPr>
          <w:rFonts w:ascii="Times New Roman" w:eastAsia="AppleMyungjo" w:hAnsi="Times New Roman" w:cs="Times New Roman"/>
          <w:szCs w:val="24"/>
        </w:rPr>
        <w:t xml:space="preserve">governments want to reduce </w:t>
      </w:r>
      <w:del w:id="85" w:author="Jayne" w:date="2016-02-11T14:59:00Z">
        <w:r w:rsidR="00321C40" w:rsidRPr="00555CFE" w:rsidDel="00702868">
          <w:rPr>
            <w:rFonts w:ascii="Times New Roman" w:eastAsia="AppleMyungjo" w:hAnsi="Times New Roman" w:cs="Times New Roman"/>
            <w:szCs w:val="24"/>
          </w:rPr>
          <w:delText xml:space="preserve">the </w:delText>
        </w:r>
      </w:del>
      <w:r w:rsidR="00321C40" w:rsidRPr="00555CFE">
        <w:rPr>
          <w:rFonts w:ascii="Times New Roman" w:eastAsia="AppleMyungjo" w:hAnsi="Times New Roman" w:cs="Times New Roman"/>
          <w:szCs w:val="24"/>
        </w:rPr>
        <w:t xml:space="preserve">social costs through </w:t>
      </w:r>
      <w:ins w:id="86" w:author="Jayne" w:date="2016-02-11T14:59:00Z">
        <w:r w:rsidR="00321C40" w:rsidRPr="00555CFE">
          <w:rPr>
            <w:rFonts w:ascii="Times New Roman" w:eastAsia="AppleMyungjo" w:hAnsi="Times New Roman" w:cs="Times New Roman"/>
            <w:szCs w:val="24"/>
          </w:rPr>
          <w:t xml:space="preserve">the </w:t>
        </w:r>
      </w:ins>
      <w:r w:rsidR="00321C40" w:rsidRPr="007B6638">
        <w:rPr>
          <w:rFonts w:ascii="Times New Roman" w:eastAsia="AppleMyungjo" w:hAnsi="Times New Roman" w:cs="Times New Roman"/>
          <w:szCs w:val="24"/>
        </w:rPr>
        <w:t xml:space="preserve">monitoring of risks and diseases using advanced technologies. </w:t>
      </w:r>
      <w:del w:id="87" w:author="Wordvice Editor" w:date="2019-07-25T18:20:00Z">
        <w:r w:rsidR="00D90FF0" w:rsidDel="00D90FF0">
          <w:rPr>
            <w:rFonts w:ascii="Times New Roman" w:eastAsia="AppleMyungjo" w:hAnsi="Times New Roman" w:cs="Times New Roman"/>
            <w:szCs w:val="24"/>
          </w:rPr>
          <w:delText>D</w:delText>
        </w:r>
        <w:r w:rsidR="00321C40" w:rsidRPr="007B6638" w:rsidDel="00D90FF0">
          <w:rPr>
            <w:rFonts w:ascii="Times New Roman" w:eastAsia="AppleMyungjo" w:hAnsi="Times New Roman" w:cs="Times New Roman"/>
            <w:szCs w:val="24"/>
          </w:rPr>
          <w:delText>e</w:delText>
        </w:r>
        <w:r w:rsidR="00D90FF0" w:rsidDel="00D90FF0">
          <w:rPr>
            <w:rFonts w:ascii="Times New Roman" w:eastAsia="AppleMyungjo" w:hAnsi="Times New Roman" w:cs="Times New Roman"/>
            <w:szCs w:val="24"/>
          </w:rPr>
          <w:delText>termining</w:delText>
        </w:r>
        <w:r w:rsidR="00321C40" w:rsidRPr="007B6638" w:rsidDel="00D90FF0">
          <w:rPr>
            <w:rFonts w:ascii="Times New Roman" w:eastAsia="AppleMyungjo" w:hAnsi="Times New Roman" w:cs="Times New Roman"/>
            <w:szCs w:val="24"/>
          </w:rPr>
          <w:delText xml:space="preserve"> </w:delText>
        </w:r>
      </w:del>
      <w:ins w:id="88" w:author="Wordvice Editor" w:date="2019-07-25T18:20:00Z">
        <w:r w:rsidR="00D90FF0">
          <w:rPr>
            <w:rFonts w:ascii="Times New Roman" w:eastAsia="AppleMyungjo" w:hAnsi="Times New Roman" w:cs="Times New Roman"/>
            <w:szCs w:val="24"/>
          </w:rPr>
          <w:t>In order to determine</w:t>
        </w:r>
        <w:r w:rsidR="00D90FF0" w:rsidRPr="007B6638">
          <w:rPr>
            <w:rFonts w:ascii="Times New Roman" w:eastAsia="AppleMyungjo" w:hAnsi="Times New Roman" w:cs="Times New Roman"/>
            <w:szCs w:val="24"/>
          </w:rPr>
          <w:t xml:space="preserve"> </w:t>
        </w:r>
      </w:ins>
      <w:ins w:id="89" w:author="Jayne" w:date="2016-02-11T14:59:00Z">
        <w:r w:rsidR="00321C40" w:rsidRPr="00555CFE">
          <w:rPr>
            <w:rFonts w:ascii="Times New Roman" w:eastAsia="AppleMyungjo" w:hAnsi="Times New Roman" w:cs="Times New Roman"/>
            <w:szCs w:val="24"/>
          </w:rPr>
          <w:t xml:space="preserve">if </w:t>
        </w:r>
      </w:ins>
      <w:r w:rsidR="00321C40" w:rsidRPr="00555CFE">
        <w:rPr>
          <w:rFonts w:ascii="Times New Roman" w:eastAsia="AppleMyungjo" w:hAnsi="Times New Roman" w:cs="Times New Roman"/>
          <w:szCs w:val="24"/>
        </w:rPr>
        <w:t xml:space="preserve">elderly people need the help of others or evaluate </w:t>
      </w:r>
      <w:ins w:id="90" w:author="Jayne" w:date="2016-02-11T14:59:00Z">
        <w:r w:rsidR="00321C40" w:rsidRPr="00555CFE">
          <w:rPr>
            <w:rFonts w:ascii="Times New Roman" w:eastAsia="AppleMyungjo" w:hAnsi="Times New Roman" w:cs="Times New Roman"/>
            <w:szCs w:val="24"/>
          </w:rPr>
          <w:t xml:space="preserve">the </w:t>
        </w:r>
      </w:ins>
      <w:r w:rsidR="00321C40" w:rsidRPr="00555CFE">
        <w:rPr>
          <w:rFonts w:ascii="Times New Roman" w:eastAsia="AppleMyungjo" w:hAnsi="Times New Roman" w:cs="Times New Roman"/>
          <w:szCs w:val="24"/>
        </w:rPr>
        <w:t>abilities of elderly people, various methodologies are used</w:t>
      </w:r>
      <w:ins w:id="91" w:author="Jayne" w:date="2016-02-11T14:59: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an </w:t>
      </w:r>
      <w:bookmarkStart w:id="92" w:name="OLE_LINK11"/>
      <w:bookmarkStart w:id="93" w:name="OLE_LINK12"/>
      <w:r w:rsidR="00321C40" w:rsidRPr="00555CFE">
        <w:rPr>
          <w:rFonts w:ascii="Times New Roman" w:eastAsia="AppleMyungjo" w:hAnsi="Times New Roman" w:cs="Times New Roman"/>
          <w:szCs w:val="24"/>
        </w:rPr>
        <w:t>activity of daily living</w:t>
      </w:r>
      <w:bookmarkEnd w:id="92"/>
      <w:bookmarkEnd w:id="93"/>
      <w:r w:rsidR="00321C40" w:rsidRPr="00555CFE">
        <w:rPr>
          <w:rFonts w:ascii="Times New Roman" w:eastAsia="AppleMyungjo" w:hAnsi="Times New Roman" w:cs="Times New Roman"/>
          <w:szCs w:val="24"/>
        </w:rPr>
        <w:t xml:space="preserve"> (ADL) checklist.</w:t>
      </w:r>
      <w:bookmarkEnd w:id="82"/>
      <w:bookmarkEnd w:id="83"/>
      <w:r w:rsidR="00321C40" w:rsidRPr="00555CFE">
        <w:rPr>
          <w:rFonts w:ascii="Times New Roman" w:hAnsi="Times New Roman" w:cs="Times New Roman"/>
          <w:szCs w:val="24"/>
        </w:rPr>
        <w:t xml:space="preserve"> </w:t>
      </w:r>
      <w:r w:rsidR="00321C40" w:rsidRPr="00555CFE">
        <w:rPr>
          <w:rFonts w:ascii="Times New Roman" w:eastAsia="AppleMyungjo" w:hAnsi="Times New Roman" w:cs="Times New Roman"/>
          <w:szCs w:val="24"/>
        </w:rPr>
        <w:t xml:space="preserve">ADL is a way </w:t>
      </w:r>
      <w:ins w:id="94" w:author="Jayne" w:date="2016-02-11T15:07:00Z">
        <w:r w:rsidR="00321C40" w:rsidRPr="00555CFE">
          <w:rPr>
            <w:rFonts w:ascii="Times New Roman" w:eastAsia="AppleMyungjo" w:hAnsi="Times New Roman" w:cs="Times New Roman"/>
            <w:szCs w:val="24"/>
          </w:rPr>
          <w:t>of</w:t>
        </w:r>
      </w:ins>
      <w:del w:id="95" w:author="Jayne" w:date="2016-02-11T15:07:00Z">
        <w:r w:rsidR="00321C40" w:rsidRPr="00555CFE" w:rsidDel="00EB57B4">
          <w:rPr>
            <w:rFonts w:ascii="Times New Roman" w:eastAsia="AppleMyungjo" w:hAnsi="Times New Roman" w:cs="Times New Roman"/>
            <w:szCs w:val="24"/>
          </w:rPr>
          <w:delText>to</w:delText>
        </w:r>
      </w:del>
      <w:r w:rsidR="00321C40" w:rsidRPr="00555CFE">
        <w:rPr>
          <w:rFonts w:ascii="Times New Roman" w:eastAsia="AppleMyungjo" w:hAnsi="Times New Roman" w:cs="Times New Roman"/>
          <w:szCs w:val="24"/>
        </w:rPr>
        <w:t xml:space="preserve"> </w:t>
      </w:r>
      <w:del w:id="96" w:author="Jayne" w:date="2016-02-11T15:07:00Z">
        <w:r w:rsidR="00321C40" w:rsidRPr="00555CFE" w:rsidDel="00EB57B4">
          <w:rPr>
            <w:rFonts w:ascii="Times New Roman" w:eastAsia="AppleMyungjo" w:hAnsi="Times New Roman" w:cs="Times New Roman"/>
            <w:szCs w:val="24"/>
          </w:rPr>
          <w:delText xml:space="preserve">describe </w:delText>
        </w:r>
      </w:del>
      <w:ins w:id="97" w:author="Jayne" w:date="2016-02-11T15:07:00Z">
        <w:r w:rsidR="00321C40" w:rsidRPr="00555CFE">
          <w:rPr>
            <w:rFonts w:ascii="Times New Roman" w:eastAsia="AppleMyungjo" w:hAnsi="Times New Roman" w:cs="Times New Roman"/>
            <w:szCs w:val="24"/>
          </w:rPr>
          <w:t xml:space="preserve">determining </w:t>
        </w:r>
      </w:ins>
      <w:r w:rsidR="00321C40" w:rsidRPr="00555CFE">
        <w:rPr>
          <w:rFonts w:ascii="Times New Roman" w:eastAsia="AppleMyungjo" w:hAnsi="Times New Roman" w:cs="Times New Roman"/>
          <w:szCs w:val="24"/>
        </w:rPr>
        <w:t xml:space="preserve">people’s routine activities </w:t>
      </w:r>
      <w:r w:rsidR="00321C40" w:rsidRPr="00555CFE">
        <w:rPr>
          <w:rFonts w:ascii="Times New Roman" w:eastAsia="AppleMyungjo" w:hAnsi="Times New Roman" w:cs="Times New Roman"/>
          <w:szCs w:val="24"/>
        </w:rPr>
        <w:fldChar w:fldCharType="begin"/>
      </w:r>
      <w:r w:rsidR="00321C40" w:rsidRPr="00555CFE">
        <w:rPr>
          <w:rFonts w:ascii="Times New Roman" w:eastAsia="AppleMyungjo" w:hAnsi="Times New Roman" w:cs="Times New Roman"/>
          <w:szCs w:val="24"/>
        </w:rPr>
        <w:instrText xml:space="preserve"> ADDIN EN.CITE &lt;EndNote&gt;&lt;Cite&gt;&lt;Author&gt;Katz&lt;/Author&gt;&lt;Year&gt;1983&lt;/Year&gt;&lt;RecNum&gt;43&lt;/RecNum&gt;&lt;DisplayText&gt;[3]&lt;/DisplayText&gt;&lt;record&gt;&lt;rec-number&gt;43&lt;/rec-number&gt;&lt;foreign-keys&gt;&lt;key app="EN" db-id="f9t55tw50daeaxezswa5spvfafeewvxp9ex9" timestamp="1454841885"&gt;43&lt;/key&gt;&lt;/foreign-keys&gt;&lt;ref-type name="Journal Article"&gt;17&lt;/ref-type&gt;&lt;contributors&gt;&lt;authors&gt;&lt;author&gt;Sidney Katz&lt;/author&gt;&lt;/authors&gt;&lt;/contributors&gt;&lt;titles&gt;&lt;title&gt;Assessing Self-maintenance: Activities of Daily Living, Mobility, and Instrumental Activities of Daily Living&lt;/title&gt;&lt;secondary-title&gt;Journal of the American Geriatrics Society&lt;/secondary-title&gt;&lt;/titles&gt;&lt;periodical&gt;&lt;full-title&gt;Journal of the American Geriatrics Society&lt;/full-title&gt;&lt;/periodical&gt;&lt;pages&gt;721-727&lt;/pages&gt;&lt;volume&gt;31&lt;/volume&gt;&lt;number&gt;12&lt;/number&gt;&lt;dates&gt;&lt;year&gt;1983&lt;/year&gt;&lt;/dates&gt;&lt;publisher&gt;Blackwell Publishing Ltd&lt;/publisher&gt;&lt;isbn&gt;1532-5415&lt;/isbn&gt;&lt;urls&gt;&lt;related-urls&gt;&lt;url&gt;http://dx.doi.org/10.1111/j.1532-5415.1983.tb03391.x&lt;/url&gt;&lt;/related-urls&gt;&lt;/urls&gt;&lt;electronic-resource-num&gt;10.1111/j.1532-5415.1983.tb03391.x&lt;/electronic-resource-num&gt;&lt;/record&gt;&lt;/Cite&gt;&lt;/EndNote&gt;</w:instrText>
      </w:r>
      <w:r w:rsidR="00321C40" w:rsidRPr="00555CFE">
        <w:rPr>
          <w:rFonts w:ascii="Times New Roman" w:eastAsia="AppleMyungjo" w:hAnsi="Times New Roman" w:cs="Times New Roman"/>
          <w:szCs w:val="24"/>
        </w:rPr>
        <w:fldChar w:fldCharType="separate"/>
      </w:r>
      <w:r w:rsidR="00321C40" w:rsidRPr="00555CFE">
        <w:rPr>
          <w:rFonts w:ascii="Times New Roman" w:eastAsia="AppleMyungjo" w:hAnsi="Times New Roman" w:cs="Times New Roman"/>
          <w:szCs w:val="24"/>
        </w:rPr>
        <w:t>[3]</w:t>
      </w:r>
      <w:r w:rsidR="00321C40" w:rsidRPr="00555CFE">
        <w:rPr>
          <w:rFonts w:ascii="Times New Roman" w:eastAsia="AppleMyungjo" w:hAnsi="Times New Roman" w:cs="Times New Roman"/>
          <w:szCs w:val="24"/>
        </w:rPr>
        <w:fldChar w:fldCharType="end"/>
      </w:r>
      <w:ins w:id="98" w:author="Mindy T." w:date="2019-07-11T17:10:00Z">
        <w:r w:rsidR="00321C40">
          <w:rPr>
            <w:rFonts w:ascii="Times New Roman" w:eastAsia="AppleMyungjo" w:hAnsi="Times New Roman" w:cs="Times New Roman"/>
            <w:szCs w:val="24"/>
          </w:rPr>
          <w:t>.</w:t>
        </w:r>
      </w:ins>
      <w:r w:rsidR="00321C40" w:rsidRPr="007B6638">
        <w:rPr>
          <w:rFonts w:ascii="Times New Roman" w:eastAsia="AppleMyungjo" w:hAnsi="Times New Roman" w:cs="Times New Roman"/>
          <w:szCs w:val="24"/>
        </w:rPr>
        <w:t xml:space="preserve"> Basic or physical ADL </w:t>
      </w:r>
      <w:del w:id="99" w:author="Mindy T." w:date="2019-07-11T16:35:00Z">
        <w:r w:rsidR="00321C40" w:rsidDel="00D12B7E">
          <w:rPr>
            <w:rFonts w:ascii="Times New Roman" w:eastAsia="AppleMyungjo" w:hAnsi="Times New Roman" w:cs="Times New Roman"/>
            <w:szCs w:val="24"/>
          </w:rPr>
          <w:delText>is made up by</w:delText>
        </w:r>
      </w:del>
      <w:ins w:id="100" w:author="Mindy T." w:date="2019-07-11T16:35:00Z">
        <w:r w:rsidR="00321C40">
          <w:rPr>
            <w:rFonts w:ascii="Times New Roman" w:eastAsia="AppleMyungjo" w:hAnsi="Times New Roman" w:cs="Times New Roman"/>
            <w:szCs w:val="24"/>
          </w:rPr>
          <w:t>consists</w:t>
        </w:r>
      </w:ins>
      <w:r w:rsidR="00321C40" w:rsidRPr="007B6638">
        <w:rPr>
          <w:rFonts w:ascii="Times New Roman" w:eastAsia="AppleMyungjo" w:hAnsi="Times New Roman" w:cs="Times New Roman"/>
          <w:szCs w:val="24"/>
        </w:rPr>
        <w:t xml:space="preserve"> of self-care tasks that people tend do every day without needing assistance</w:t>
      </w:r>
      <w:ins w:id="101" w:author="Jayne" w:date="2016-02-11T15:08: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dressing, bathing, eating, ambulating, toileting, and hygiene</w:t>
      </w:r>
      <w:ins w:id="102" w:author="Jayne" w:date="2016-02-11T15:08:00Z">
        <w:r w:rsidR="00321C40" w:rsidRPr="00555CFE">
          <w:rPr>
            <w:rFonts w:ascii="Times New Roman" w:eastAsia="AppleMyungjo" w:hAnsi="Times New Roman" w:cs="Times New Roman"/>
            <w:szCs w:val="24"/>
          </w:rPr>
          <w:t>-related tasks</w:t>
        </w:r>
      </w:ins>
      <w:r w:rsidR="00321C40" w:rsidRPr="00555CFE">
        <w:rPr>
          <w:rFonts w:ascii="Times New Roman" w:eastAsia="AppleMyungjo" w:hAnsi="Times New Roman" w:cs="Times New Roman"/>
          <w:szCs w:val="24"/>
        </w:rPr>
        <w:t xml:space="preserve">. Instrumental ADL (IADL) </w:t>
      </w:r>
      <w:del w:id="103" w:author="Jayne" w:date="2016-02-11T15:08:00Z">
        <w:r w:rsidR="00321C40" w:rsidRPr="00555CFE" w:rsidDel="00EB57B4">
          <w:rPr>
            <w:rFonts w:ascii="Times New Roman" w:eastAsia="AppleMyungjo" w:hAnsi="Times New Roman" w:cs="Times New Roman"/>
            <w:szCs w:val="24"/>
          </w:rPr>
          <w:delText xml:space="preserve">is </w:delText>
        </w:r>
      </w:del>
      <w:ins w:id="104" w:author="Jayne" w:date="2016-02-11T15:08:00Z">
        <w:r w:rsidR="00321C40" w:rsidRPr="00555CFE">
          <w:rPr>
            <w:rFonts w:ascii="Times New Roman" w:eastAsia="AppleMyungjo" w:hAnsi="Times New Roman" w:cs="Times New Roman"/>
            <w:szCs w:val="24"/>
          </w:rPr>
          <w:t xml:space="preserve">are </w:t>
        </w:r>
      </w:ins>
      <w:r w:rsidR="00321C40" w:rsidRPr="00555CFE">
        <w:rPr>
          <w:rFonts w:ascii="Times New Roman" w:eastAsia="AppleMyungjo" w:hAnsi="Times New Roman" w:cs="Times New Roman"/>
          <w:szCs w:val="24"/>
        </w:rPr>
        <w:t xml:space="preserve">not </w:t>
      </w:r>
      <w:del w:id="105" w:author="Jayne" w:date="2016-02-11T15:08:00Z">
        <w:r w:rsidR="00321C40" w:rsidRPr="00555CFE" w:rsidDel="00EB57B4">
          <w:rPr>
            <w:rFonts w:ascii="Times New Roman" w:eastAsia="AppleMyungjo" w:hAnsi="Times New Roman" w:cs="Times New Roman"/>
            <w:szCs w:val="24"/>
          </w:rPr>
          <w:delText xml:space="preserve">a </w:delText>
        </w:r>
      </w:del>
      <w:r w:rsidR="00321C40" w:rsidRPr="00555CFE">
        <w:rPr>
          <w:rFonts w:ascii="Times New Roman" w:eastAsia="AppleMyungjo" w:hAnsi="Times New Roman" w:cs="Times New Roman"/>
          <w:szCs w:val="24"/>
        </w:rPr>
        <w:t xml:space="preserve">necessary </w:t>
      </w:r>
      <w:del w:id="106" w:author="Jayne" w:date="2016-02-11T15:08:00Z">
        <w:r w:rsidR="00321C40" w:rsidRPr="00555CFE" w:rsidDel="00EB57B4">
          <w:rPr>
            <w:rFonts w:ascii="Times New Roman" w:eastAsia="AppleMyungjo" w:hAnsi="Times New Roman" w:cs="Times New Roman"/>
            <w:szCs w:val="24"/>
          </w:rPr>
          <w:delText xml:space="preserve">activity </w:delText>
        </w:r>
      </w:del>
      <w:ins w:id="107" w:author="Jayne" w:date="2016-02-11T15:08:00Z">
        <w:r w:rsidR="00321C40" w:rsidRPr="00555CFE">
          <w:rPr>
            <w:rFonts w:ascii="Times New Roman" w:eastAsia="AppleMyungjo" w:hAnsi="Times New Roman" w:cs="Times New Roman"/>
            <w:szCs w:val="24"/>
          </w:rPr>
          <w:t xml:space="preserve">activities </w:t>
        </w:r>
      </w:ins>
      <w:r w:rsidR="00321C40" w:rsidRPr="00555CFE">
        <w:rPr>
          <w:rFonts w:ascii="Times New Roman" w:eastAsia="AppleMyungjo" w:hAnsi="Times New Roman" w:cs="Times New Roman"/>
          <w:szCs w:val="24"/>
        </w:rPr>
        <w:t xml:space="preserve">for survival and </w:t>
      </w:r>
      <w:del w:id="108" w:author="Jayne" w:date="2016-02-11T15:08:00Z">
        <w:r w:rsidR="00321C40" w:rsidRPr="00555CFE" w:rsidDel="00EB57B4">
          <w:rPr>
            <w:rFonts w:ascii="Times New Roman" w:eastAsia="AppleMyungjo" w:hAnsi="Times New Roman" w:cs="Times New Roman"/>
            <w:szCs w:val="24"/>
          </w:rPr>
          <w:delText xml:space="preserve">supports </w:delText>
        </w:r>
      </w:del>
      <w:ins w:id="109" w:author="Jayne" w:date="2016-02-11T15:08:00Z">
        <w:r w:rsidR="00321C40" w:rsidRPr="00555CFE">
          <w:rPr>
            <w:rFonts w:ascii="Times New Roman" w:eastAsia="AppleMyungjo" w:hAnsi="Times New Roman" w:cs="Times New Roman"/>
            <w:szCs w:val="24"/>
          </w:rPr>
          <w:t xml:space="preserve">support </w:t>
        </w:r>
      </w:ins>
      <w:r w:rsidR="00321C40" w:rsidRPr="00555CFE">
        <w:rPr>
          <w:rFonts w:ascii="Times New Roman" w:eastAsia="AppleMyungjo" w:hAnsi="Times New Roman" w:cs="Times New Roman"/>
          <w:szCs w:val="24"/>
        </w:rPr>
        <w:t>an independent lifestyle</w:t>
      </w:r>
      <w:ins w:id="110" w:author="Jayne" w:date="2016-02-11T15:08: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shopping, housekeeping, accounting, food preparation, </w:t>
      </w:r>
      <w:ins w:id="111" w:author="Jayne" w:date="2016-02-11T15:08:00Z">
        <w:r w:rsidR="00321C40" w:rsidRPr="00555CFE">
          <w:rPr>
            <w:rFonts w:ascii="Times New Roman" w:eastAsia="AppleMyungjo" w:hAnsi="Times New Roman" w:cs="Times New Roman"/>
            <w:szCs w:val="24"/>
          </w:rPr>
          <w:t xml:space="preserve">using the </w:t>
        </w:r>
      </w:ins>
      <w:r w:rsidR="00321C40" w:rsidRPr="00555CFE">
        <w:rPr>
          <w:rFonts w:ascii="Times New Roman" w:eastAsia="AppleMyungjo" w:hAnsi="Times New Roman" w:cs="Times New Roman"/>
          <w:szCs w:val="24"/>
        </w:rPr>
        <w:t>telephone, and transportation. The physician or medical center evaluates</w:t>
      </w:r>
      <w:ins w:id="112" w:author="Jayne" w:date="2016-02-11T15:09:00Z">
        <w:r w:rsidR="00321C40" w:rsidRPr="00555CFE">
          <w:rPr>
            <w:rFonts w:ascii="Times New Roman" w:eastAsia="AppleMyungjo" w:hAnsi="Times New Roman" w:cs="Times New Roman"/>
            <w:szCs w:val="24"/>
          </w:rPr>
          <w:t xml:space="preserve"> the</w:t>
        </w:r>
      </w:ins>
      <w:r w:rsidR="00321C40" w:rsidRPr="00555CFE">
        <w:rPr>
          <w:rFonts w:ascii="Times New Roman" w:eastAsia="AppleMyungjo" w:hAnsi="Times New Roman" w:cs="Times New Roman"/>
          <w:szCs w:val="24"/>
        </w:rPr>
        <w:t xml:space="preserve"> health conditions of elderly people reported </w:t>
      </w:r>
      <w:ins w:id="113" w:author="Jayne" w:date="2016-02-11T15:09:00Z">
        <w:r w:rsidR="00321C40" w:rsidRPr="00555CFE">
          <w:rPr>
            <w:rFonts w:ascii="Times New Roman" w:eastAsia="AppleMyungjo" w:hAnsi="Times New Roman" w:cs="Times New Roman"/>
            <w:szCs w:val="24"/>
          </w:rPr>
          <w:t>through</w:t>
        </w:r>
      </w:ins>
      <w:del w:id="114" w:author="Jayne" w:date="2016-02-11T15:09:00Z">
        <w:r w:rsidR="00321C40" w:rsidRPr="00555CFE" w:rsidDel="00AE5E55">
          <w:rPr>
            <w:rFonts w:ascii="Times New Roman" w:eastAsia="AppleMyungjo" w:hAnsi="Times New Roman" w:cs="Times New Roman"/>
            <w:szCs w:val="24"/>
          </w:rPr>
          <w:delText>by</w:delText>
        </w:r>
      </w:del>
      <w:r w:rsidR="00321C40" w:rsidRPr="00555CFE">
        <w:rPr>
          <w:rFonts w:ascii="Times New Roman" w:eastAsia="AppleMyungjo" w:hAnsi="Times New Roman" w:cs="Times New Roman"/>
          <w:szCs w:val="24"/>
        </w:rPr>
        <w:t xml:space="preserve"> these methods. </w:t>
      </w:r>
      <w:del w:id="115" w:author="Mindy T." w:date="2019-07-11T17:10:00Z">
        <w:r w:rsidR="00321C40" w:rsidDel="008661ED">
          <w:rPr>
            <w:rFonts w:ascii="Times New Roman" w:eastAsia="AppleMyungjo" w:hAnsi="Times New Roman" w:cs="Times New Roman"/>
            <w:szCs w:val="24"/>
          </w:rPr>
          <w:delText xml:space="preserve"> </w:delText>
        </w:r>
      </w:del>
      <w:r w:rsidR="00321C40" w:rsidRPr="00555CFE">
        <w:rPr>
          <w:rFonts w:ascii="Times New Roman" w:eastAsia="AppleMyungjo" w:hAnsi="Times New Roman" w:cs="Times New Roman"/>
          <w:szCs w:val="24"/>
        </w:rPr>
        <w:t>However, self-reports are often inaccurate</w:t>
      </w:r>
      <w:ins w:id="116" w:author="Jayne" w:date="2016-02-11T15:09: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and sometimes reports by family or caregivers can be more </w:t>
      </w:r>
      <w:del w:id="117" w:author="Mindy T." w:date="2019-07-11T17:07:00Z">
        <w:r w:rsidR="00321C40" w:rsidRPr="00555CFE" w:rsidDel="008661ED">
          <w:rPr>
            <w:rFonts w:ascii="Times New Roman" w:eastAsia="AppleMyungjo" w:hAnsi="Times New Roman" w:cs="Times New Roman"/>
            <w:szCs w:val="24"/>
          </w:rPr>
          <w:delText>accurate</w:delText>
        </w:r>
      </w:del>
      <w:ins w:id="118" w:author="Mindy T." w:date="2019-07-11T17:07:00Z">
        <w:r w:rsidR="00321C40">
          <w:rPr>
            <w:rFonts w:ascii="Times New Roman" w:eastAsia="AppleMyungjo" w:hAnsi="Times New Roman" w:cs="Times New Roman"/>
            <w:szCs w:val="24"/>
          </w:rPr>
          <w:t>precise</w:t>
        </w:r>
      </w:ins>
      <w:del w:id="119" w:author="Jayne" w:date="2016-02-11T15:09:00Z">
        <w:r w:rsidR="00321C40" w:rsidRPr="00555CFE" w:rsidDel="00AE5E55">
          <w:rPr>
            <w:rFonts w:ascii="Times New Roman" w:eastAsia="AppleMyungjo" w:hAnsi="Times New Roman" w:cs="Times New Roman"/>
            <w:szCs w:val="24"/>
          </w:rPr>
          <w:delText xml:space="preserve"> than self-reports</w:delText>
        </w:r>
      </w:del>
      <w:r w:rsidR="00321C40" w:rsidRPr="00555CFE">
        <w:rPr>
          <w:rFonts w:ascii="Times New Roman" w:eastAsia="AppleMyungjo" w:hAnsi="Times New Roman" w:cs="Times New Roman"/>
          <w:szCs w:val="24"/>
        </w:rPr>
        <w:t xml:space="preserve">. </w:t>
      </w:r>
      <w:ins w:id="120" w:author="Jayne" w:date="2016-02-11T15:09:00Z">
        <w:r w:rsidR="00321C40" w:rsidRPr="00555CFE">
          <w:rPr>
            <w:rFonts w:ascii="Times New Roman" w:eastAsia="AppleMyungjo" w:hAnsi="Times New Roman" w:cs="Times New Roman"/>
            <w:szCs w:val="24"/>
          </w:rPr>
          <w:t>To</w:t>
        </w:r>
      </w:ins>
      <w:del w:id="121" w:author="Jayne" w:date="2016-02-11T15:09:00Z">
        <w:r w:rsidR="00321C40" w:rsidRPr="00555CFE" w:rsidDel="00AE5E55">
          <w:rPr>
            <w:rFonts w:ascii="Times New Roman" w:eastAsia="AppleMyungjo" w:hAnsi="Times New Roman" w:cs="Times New Roman"/>
            <w:szCs w:val="24"/>
          </w:rPr>
          <w:delText>In order to</w:delText>
        </w:r>
      </w:del>
      <w:r w:rsidR="00321C40" w:rsidRPr="00555CFE">
        <w:rPr>
          <w:rFonts w:ascii="Times New Roman" w:eastAsia="AppleMyungjo" w:hAnsi="Times New Roman" w:cs="Times New Roman"/>
          <w:szCs w:val="24"/>
        </w:rPr>
        <w:t xml:space="preserve"> solve these problems, </w:t>
      </w:r>
      <w:del w:id="122" w:author="Jayne" w:date="2016-02-11T15:09:00Z">
        <w:r w:rsidR="00321C40" w:rsidRPr="00555CFE" w:rsidDel="00AE5E55">
          <w:rPr>
            <w:rFonts w:ascii="Times New Roman" w:eastAsia="AppleMyungjo" w:hAnsi="Times New Roman" w:cs="Times New Roman"/>
            <w:szCs w:val="24"/>
          </w:rPr>
          <w:delText>it needs a</w:delText>
        </w:r>
      </w:del>
      <w:ins w:id="123" w:author="Jayne" w:date="2016-02-11T15:09:00Z">
        <w:r w:rsidR="00321C40" w:rsidRPr="00555CFE">
          <w:rPr>
            <w:rFonts w:ascii="Times New Roman" w:eastAsia="AppleMyungjo" w:hAnsi="Times New Roman" w:cs="Times New Roman"/>
            <w:szCs w:val="24"/>
          </w:rPr>
          <w:t>an</w:t>
        </w:r>
      </w:ins>
      <w:r w:rsidR="00321C40" w:rsidRPr="00555CFE">
        <w:rPr>
          <w:rFonts w:ascii="Times New Roman" w:eastAsia="AppleMyungjo" w:hAnsi="Times New Roman" w:cs="Times New Roman"/>
          <w:szCs w:val="24"/>
        </w:rPr>
        <w:t xml:space="preserve"> evaluated objective meth</w:t>
      </w:r>
      <w:del w:id="124" w:author="Jayne" w:date="2016-02-11T15:09:00Z">
        <w:r w:rsidR="00321C40" w:rsidRPr="00555CFE" w:rsidDel="00AE5E55">
          <w:rPr>
            <w:rFonts w:ascii="Times New Roman" w:eastAsia="AppleMyungjo" w:hAnsi="Times New Roman" w:cs="Times New Roman"/>
            <w:szCs w:val="24"/>
          </w:rPr>
          <w:delText>-</w:delText>
        </w:r>
      </w:del>
      <w:r w:rsidR="00321C40" w:rsidRPr="00555CFE">
        <w:rPr>
          <w:rFonts w:ascii="Times New Roman" w:eastAsia="AppleMyungjo" w:hAnsi="Times New Roman" w:cs="Times New Roman"/>
          <w:szCs w:val="24"/>
        </w:rPr>
        <w:t>od based on sensor data</w:t>
      </w:r>
      <w:bookmarkStart w:id="125" w:name="OLE_LINK25"/>
      <w:bookmarkStart w:id="126" w:name="OLE_LINK26"/>
      <w:bookmarkEnd w:id="58"/>
      <w:bookmarkEnd w:id="59"/>
      <w:ins w:id="127" w:author="Jayne" w:date="2016-02-11T15:09:00Z">
        <w:r w:rsidR="00321C40" w:rsidRPr="00555CFE">
          <w:rPr>
            <w:rFonts w:ascii="Times New Roman" w:eastAsia="AppleMyungjo" w:hAnsi="Times New Roman" w:cs="Times New Roman"/>
            <w:szCs w:val="24"/>
          </w:rPr>
          <w:t xml:space="preserve"> is needed</w:t>
        </w:r>
      </w:ins>
      <w:r w:rsidR="00321C40" w:rsidRPr="00555CFE">
        <w:rPr>
          <w:rFonts w:ascii="Times New Roman" w:eastAsia="Batang" w:hAnsi="Times New Roman" w:cs="Times New Roman"/>
          <w:szCs w:val="24"/>
        </w:rPr>
        <w:t>.</w:t>
      </w:r>
    </w:p>
    <w:bookmarkEnd w:id="125"/>
    <w:bookmarkEnd w:id="126"/>
    <w:p w14:paraId="0628F14B" w14:textId="71D91744" w:rsidR="00321C40" w:rsidRDefault="00321C40" w:rsidP="00321C40">
      <w:pPr>
        <w:rPr>
          <w:ins w:id="128" w:author="Sasha Franklyn" w:date="2016-10-28T10:15:00Z"/>
          <w:szCs w:val="24"/>
        </w:rPr>
        <w:sectPr w:rsidR="00321C40" w:rsidSect="00AF14F2">
          <w:headerReference w:type="default" r:id="rId11"/>
          <w:pgSz w:w="11906" w:h="16838"/>
          <w:pgMar w:top="1440" w:right="1440" w:bottom="1440" w:left="1440" w:header="850" w:footer="994" w:gutter="0"/>
          <w:cols w:space="425"/>
          <w:docGrid w:linePitch="360"/>
          <w:sectPrChange w:id="129" w:author="Wordvice Editor" w:date="2019-08-13T15:17:00Z">
            <w:sectPr w:rsidR="00321C40" w:rsidSect="00AF14F2">
              <w:pgMar w:top="1584" w:right="1440" w:bottom="1440" w:left="1440" w:header="850" w:footer="994" w:gutter="0"/>
            </w:sectPr>
          </w:sectPrChange>
        </w:sectPr>
      </w:pPr>
      <w:r w:rsidRPr="00555CFE">
        <w:rPr>
          <w:rFonts w:ascii="Times New Roman" w:hAnsi="Times New Roman" w:cs="Times New Roman"/>
          <w:szCs w:val="24"/>
        </w:rPr>
        <w:t xml:space="preserve">With the advent of the Internet of </w:t>
      </w:r>
      <w:del w:id="130" w:author="Jayne" w:date="2016-02-11T15:10:00Z">
        <w:r w:rsidRPr="00555CFE" w:rsidDel="00D06B95">
          <w:rPr>
            <w:rFonts w:ascii="Times New Roman" w:hAnsi="Times New Roman" w:cs="Times New Roman"/>
            <w:szCs w:val="24"/>
          </w:rPr>
          <w:delText xml:space="preserve">things </w:delText>
        </w:r>
      </w:del>
      <w:ins w:id="131" w:author="Jayne" w:date="2016-02-11T15:10:00Z">
        <w:r w:rsidRPr="00555CFE">
          <w:rPr>
            <w:rFonts w:ascii="Times New Roman" w:hAnsi="Times New Roman" w:cs="Times New Roman"/>
            <w:szCs w:val="24"/>
          </w:rPr>
          <w:t xml:space="preserve">Things </w:t>
        </w:r>
      </w:ins>
      <w:r w:rsidRPr="00555CFE">
        <w:rPr>
          <w:rFonts w:ascii="Times New Roman" w:hAnsi="Times New Roman" w:cs="Times New Roman"/>
          <w:szCs w:val="24"/>
        </w:rPr>
        <w:t xml:space="preserve">(IoT) technologies, </w:t>
      </w:r>
      <w:commentRangeStart w:id="132"/>
      <w:ins w:id="133" w:author="Wordvice Editor" w:date="2019-07-11T16:25:00Z">
        <w:r>
          <w:rPr>
            <w:rFonts w:ascii="Times New Roman" w:hAnsi="Times New Roman" w:cs="Times New Roman"/>
            <w:szCs w:val="24"/>
          </w:rPr>
          <w:t xml:space="preserve">a term coined </w:t>
        </w:r>
      </w:ins>
      <w:commentRangeEnd w:id="132"/>
      <w:r>
        <w:rPr>
          <w:rStyle w:val="CommentReference"/>
          <w:rFonts w:ascii="Batang" w:eastAsia="Batang" w:hAnsi="Times New Roman" w:cs="Times New Roman"/>
          <w:szCs w:val="20"/>
        </w:rPr>
        <w:commentReference w:id="132"/>
      </w:r>
      <w:r w:rsidRPr="00555CFE">
        <w:rPr>
          <w:rFonts w:ascii="Times New Roman" w:hAnsi="Times New Roman" w:cs="Times New Roman"/>
          <w:szCs w:val="24"/>
        </w:rPr>
        <w:t>by Kevin Ashton</w:t>
      </w:r>
      <w:r w:rsidRPr="007B6638">
        <w:rPr>
          <w:rFonts w:ascii="Times New Roman" w:hAnsi="Times New Roman" w:cs="Times New Roman"/>
          <w:szCs w:val="24"/>
        </w:rPr>
        <w:t xml:space="preserve">, small and inexpensive IoT devices </w:t>
      </w:r>
      <w:del w:id="134" w:author="Mindy T." w:date="2019-07-11T17:08:00Z">
        <w:r w:rsidDel="008661ED">
          <w:rPr>
            <w:rFonts w:ascii="Times New Roman" w:hAnsi="Times New Roman" w:cs="Times New Roman"/>
            <w:szCs w:val="24"/>
          </w:rPr>
          <w:delText xml:space="preserve">were </w:delText>
        </w:r>
      </w:del>
      <w:ins w:id="135" w:author="Mindy T." w:date="2019-07-11T17:09:00Z">
        <w:r>
          <w:rPr>
            <w:rFonts w:ascii="Times New Roman" w:hAnsi="Times New Roman" w:cs="Times New Roman"/>
            <w:szCs w:val="24"/>
          </w:rPr>
          <w:t xml:space="preserve">have become </w:t>
        </w:r>
      </w:ins>
      <w:r>
        <w:rPr>
          <w:rFonts w:ascii="Times New Roman" w:hAnsi="Times New Roman" w:cs="Times New Roman"/>
          <w:szCs w:val="24"/>
        </w:rPr>
        <w:t xml:space="preserve">widely used in our </w:t>
      </w:r>
      <w:ins w:id="136" w:author="Wordvice Editor" w:date="2019-07-25T18:44:00Z">
        <w:r w:rsidR="00A90198">
          <w:rPr>
            <w:rFonts w:ascii="Times New Roman" w:hAnsi="Times New Roman" w:cs="Times New Roman"/>
            <w:szCs w:val="24"/>
          </w:rPr>
          <w:t xml:space="preserve">daily </w:t>
        </w:r>
      </w:ins>
      <w:r>
        <w:rPr>
          <w:rFonts w:ascii="Times New Roman" w:hAnsi="Times New Roman" w:cs="Times New Roman"/>
          <w:szCs w:val="24"/>
        </w:rPr>
        <w:t>lives.</w:t>
      </w:r>
    </w:p>
    <w:p w14:paraId="070401E5" w14:textId="49400702" w:rsidR="00D12A75" w:rsidRPr="004A45A8" w:rsidRDefault="00321C40" w:rsidP="00321C40">
      <w:pPr>
        <w:pStyle w:val="Heading2"/>
      </w:pPr>
      <w:r w:rsidRPr="004A45A8">
        <w:t xml:space="preserve"> </w:t>
      </w:r>
      <w:r w:rsidR="00D12A75" w:rsidRPr="004A45A8">
        <w:t>[T</w:t>
      </w:r>
      <w:r w:rsidR="00770F33" w:rsidRPr="004A45A8">
        <w:t>echnology</w:t>
      </w:r>
      <w:r w:rsidR="00882E8D" w:rsidRPr="004A45A8">
        <w:t xml:space="preserve"> Passage</w:t>
      </w:r>
      <w:r w:rsidR="00D12A75" w:rsidRPr="004A45A8">
        <w:t>]</w:t>
      </w:r>
      <w:bookmarkEnd w:id="1"/>
    </w:p>
    <w:p w14:paraId="0CDFFE16" w14:textId="77777777" w:rsidR="00A90198" w:rsidRPr="004A45A8" w:rsidRDefault="00A90198" w:rsidP="00A90198">
      <w:pPr>
        <w:pStyle w:val="Title"/>
        <w:rPr>
          <w:rFonts w:ascii="Arial" w:hAnsi="Arial" w:cs="Arial"/>
          <w:sz w:val="24"/>
          <w:szCs w:val="24"/>
        </w:rPr>
      </w:pPr>
      <w:bookmarkStart w:id="137" w:name="_Toc465413169"/>
      <w:r w:rsidRPr="004A45A8">
        <w:rPr>
          <w:rFonts w:ascii="Arial" w:hAnsi="Arial" w:cs="Arial"/>
          <w:sz w:val="24"/>
          <w:szCs w:val="24"/>
        </w:rPr>
        <w:t>Online social networks as crowdsourcing platforms for multimedia-involved behavioral testing: an empirical study</w:t>
      </w:r>
    </w:p>
    <w:p w14:paraId="08235967" w14:textId="77777777" w:rsidR="00A90198" w:rsidRPr="00882E8D" w:rsidRDefault="00A90198" w:rsidP="00A90198">
      <w:pPr>
        <w:pStyle w:val="AuthorList"/>
        <w:rPr>
          <w:rFonts w:ascii="Arial" w:hAnsi="Arial" w:cs="Arial"/>
        </w:rPr>
      </w:pPr>
      <w:r w:rsidRPr="00882E8D">
        <w:rPr>
          <w:rFonts w:ascii="Arial" w:hAnsi="Arial" w:cs="Arial"/>
        </w:rPr>
        <w:lastRenderedPageBreak/>
        <w:t>XX Choi</w:t>
      </w:r>
      <w:r w:rsidRPr="00882E8D">
        <w:rPr>
          <w:rFonts w:ascii="Arial" w:hAnsi="Arial" w:cs="Arial"/>
          <w:vertAlign w:val="superscript"/>
        </w:rPr>
        <w:t>1</w:t>
      </w:r>
      <w:r w:rsidRPr="00882E8D">
        <w:rPr>
          <w:rFonts w:ascii="Arial" w:hAnsi="Arial" w:cs="Arial"/>
        </w:rPr>
        <w:t>, XXX Lee</w:t>
      </w:r>
      <w:r w:rsidRPr="00882E8D">
        <w:rPr>
          <w:rFonts w:ascii="Arial" w:hAnsi="Arial" w:cs="Arial"/>
          <w:vertAlign w:val="superscript"/>
        </w:rPr>
        <w:t>1,</w:t>
      </w:r>
      <w:r w:rsidRPr="00882E8D">
        <w:rPr>
          <w:rFonts w:ascii="Arial" w:hAnsi="Arial" w:cs="Arial"/>
        </w:rPr>
        <w:t>*</w:t>
      </w:r>
    </w:p>
    <w:p w14:paraId="4F297BDD" w14:textId="335D4A52" w:rsidR="00A90198" w:rsidRPr="00882E8D" w:rsidRDefault="00A90198" w:rsidP="00A90198">
      <w:pPr>
        <w:spacing w:before="240" w:after="0"/>
        <w:rPr>
          <w:rFonts w:ascii="Arial" w:hAnsi="Arial" w:cs="Arial"/>
          <w:b/>
          <w:szCs w:val="24"/>
        </w:rPr>
      </w:pPr>
      <w:r w:rsidRPr="00882E8D">
        <w:rPr>
          <w:rFonts w:ascii="Arial" w:hAnsi="Arial" w:cs="Arial"/>
          <w:szCs w:val="24"/>
          <w:vertAlign w:val="superscript"/>
        </w:rPr>
        <w:t>1</w:t>
      </w:r>
      <w:r w:rsidRPr="00882E8D">
        <w:rPr>
          <w:rFonts w:ascii="Arial" w:hAnsi="Arial" w:cs="Arial"/>
          <w:szCs w:val="24"/>
        </w:rPr>
        <w:t>School of Integrated Technology,</w:t>
      </w:r>
      <w:r>
        <w:rPr>
          <w:rFonts w:ascii="Arial" w:hAnsi="Arial" w:cs="Arial"/>
          <w:szCs w:val="24"/>
        </w:rPr>
        <w:t xml:space="preserve"> university of Taipei</w:t>
      </w:r>
    </w:p>
    <w:p w14:paraId="0581B703" w14:textId="77777777" w:rsidR="00A90198" w:rsidRPr="00882E8D" w:rsidRDefault="00A90198" w:rsidP="00A90198">
      <w:pPr>
        <w:pStyle w:val="AuthorList"/>
        <w:rPr>
          <w:rFonts w:ascii="Arial" w:hAnsi="Arial" w:cs="Arial"/>
        </w:rPr>
      </w:pPr>
      <w:r w:rsidRPr="00882E8D">
        <w:rPr>
          <w:rFonts w:ascii="Arial" w:hAnsi="Arial" w:cs="Arial"/>
        </w:rPr>
        <w:t>Abstract</w:t>
      </w:r>
    </w:p>
    <w:p w14:paraId="5C56ACE1" w14:textId="6D651DA6" w:rsidR="00A90198" w:rsidRPr="00555CFE" w:rsidRDefault="00A90198" w:rsidP="00A90198">
      <w:pPr>
        <w:rPr>
          <w:rFonts w:ascii="Arial" w:hAnsi="Arial" w:cs="Arial"/>
          <w:szCs w:val="24"/>
        </w:rPr>
      </w:pPr>
      <w:r>
        <w:rPr>
          <w:rFonts w:ascii="Arial" w:hAnsi="Arial" w:cs="Arial"/>
          <w:szCs w:val="24"/>
        </w:rPr>
        <w:t>Online social network</w:t>
      </w:r>
      <w:r w:rsidRPr="007B6638">
        <w:rPr>
          <w:rFonts w:ascii="Arial" w:hAnsi="Arial" w:cs="Arial"/>
          <w:szCs w:val="24"/>
        </w:rPr>
        <w:t xml:space="preserve"> have </w:t>
      </w:r>
      <w:r>
        <w:rPr>
          <w:rFonts w:ascii="Arial" w:hAnsi="Arial" w:cs="Arial"/>
          <w:szCs w:val="24"/>
        </w:rPr>
        <w:t>come out</w:t>
      </w:r>
      <w:r w:rsidRPr="007B6638">
        <w:rPr>
          <w:rFonts w:ascii="Arial" w:hAnsi="Arial" w:cs="Arial"/>
          <w:szCs w:val="24"/>
        </w:rPr>
        <w:t xml:space="preserve"> as effective crowdsourcing platforms in recent </w:t>
      </w:r>
      <w:r w:rsidRPr="00E00211">
        <w:rPr>
          <w:rFonts w:ascii="Arial" w:hAnsi="Arial" w:cs="Arial"/>
          <w:szCs w:val="24"/>
        </w:rPr>
        <w:t>days</w:t>
      </w:r>
      <w:r w:rsidRPr="007B6638">
        <w:rPr>
          <w:rFonts w:ascii="Arial" w:hAnsi="Arial" w:cs="Arial"/>
          <w:szCs w:val="24"/>
        </w:rPr>
        <w:t xml:space="preserve">. However, issues </w:t>
      </w:r>
      <w:r>
        <w:rPr>
          <w:rFonts w:ascii="Arial" w:hAnsi="Arial" w:cs="Arial"/>
          <w:szCs w:val="24"/>
        </w:rPr>
        <w:t>about</w:t>
      </w:r>
      <w:r w:rsidRPr="007B6638">
        <w:rPr>
          <w:rFonts w:ascii="Arial" w:hAnsi="Arial" w:cs="Arial"/>
          <w:szCs w:val="24"/>
        </w:rPr>
        <w:t xml:space="preserve"> how to effectively exploit them have not been adequately addressed </w:t>
      </w:r>
      <w:r w:rsidRPr="00E00211">
        <w:rPr>
          <w:rFonts w:ascii="Arial" w:hAnsi="Arial" w:cs="Arial"/>
          <w:szCs w:val="24"/>
        </w:rPr>
        <w:t>yet</w:t>
      </w:r>
      <w:r w:rsidRPr="00B71C21">
        <w:rPr>
          <w:rFonts w:ascii="Arial" w:hAnsi="Arial" w:cs="Arial"/>
          <w:szCs w:val="24"/>
        </w:rPr>
        <w:t>.</w:t>
      </w:r>
      <w:r w:rsidRPr="007B6638">
        <w:rPr>
          <w:rFonts w:ascii="Arial" w:hAnsi="Arial" w:cs="Arial"/>
          <w:szCs w:val="24"/>
        </w:rPr>
        <w:t xml:space="preserve"> </w:t>
      </w:r>
      <w:r>
        <w:rPr>
          <w:rFonts w:ascii="Arial" w:hAnsi="Arial" w:cs="Arial"/>
          <w:szCs w:val="24"/>
        </w:rPr>
        <w:t>Here</w:t>
      </w:r>
      <w:r w:rsidRPr="007B6638">
        <w:rPr>
          <w:rFonts w:ascii="Arial" w:hAnsi="Arial" w:cs="Arial"/>
          <w:szCs w:val="24"/>
        </w:rPr>
        <w:t>, we investigate the reliability and effectiveness of multimedia-invol</w:t>
      </w:r>
      <w:r w:rsidRPr="00555CFE">
        <w:rPr>
          <w:rFonts w:ascii="Arial" w:hAnsi="Arial" w:cs="Arial"/>
          <w:szCs w:val="24"/>
        </w:rPr>
        <w:t>ved behavioral testing via soc</w:t>
      </w:r>
      <w:r>
        <w:rPr>
          <w:rFonts w:ascii="Arial" w:hAnsi="Arial" w:cs="Arial"/>
          <w:szCs w:val="24"/>
        </w:rPr>
        <w:t>ial network-based crowdsourcing</w:t>
      </w:r>
      <w:r w:rsidRPr="00555CFE">
        <w:rPr>
          <w:rFonts w:ascii="Arial" w:hAnsi="Arial" w:cs="Arial"/>
          <w:szCs w:val="24"/>
        </w:rPr>
        <w:t xml:space="preserve"> especially focused on Facebook as a medium to recruit participants. We conducted a crowdsourcing-based experiment for a music recommendation problem. It is shown that different methods for advertisement yield</w:t>
      </w:r>
      <w:r>
        <w:rPr>
          <w:rFonts w:ascii="Arial" w:hAnsi="Arial" w:cs="Arial"/>
          <w:szCs w:val="24"/>
        </w:rPr>
        <w:t>s</w:t>
      </w:r>
      <w:r w:rsidRPr="00555CFE">
        <w:rPr>
          <w:rFonts w:ascii="Arial" w:hAnsi="Arial" w:cs="Arial"/>
          <w:szCs w:val="24"/>
        </w:rPr>
        <w:t xml:space="preserve"> different degrees of efficiency and there exist significant differences in behavioral patterns across different genders and different age groups. </w:t>
      </w:r>
      <w:r>
        <w:rPr>
          <w:rFonts w:ascii="Arial" w:hAnsi="Arial" w:cs="Arial"/>
          <w:szCs w:val="24"/>
        </w:rPr>
        <w:t xml:space="preserve"> Also</w:t>
      </w:r>
      <w:r w:rsidRPr="00555CFE">
        <w:rPr>
          <w:rFonts w:ascii="Arial" w:hAnsi="Arial" w:cs="Arial"/>
          <w:szCs w:val="24"/>
        </w:rPr>
        <w:t>, we compare our experiment with other multimedia-involved crow</w:t>
      </w:r>
      <w:r>
        <w:rPr>
          <w:rFonts w:ascii="Arial" w:hAnsi="Arial" w:cs="Arial"/>
          <w:szCs w:val="24"/>
        </w:rPr>
        <w:t xml:space="preserve">dsourcing experiments built on amazon mechanical </w:t>
      </w:r>
      <w:proofErr w:type="spellStart"/>
      <w:r>
        <w:rPr>
          <w:rFonts w:ascii="Arial" w:hAnsi="Arial" w:cs="Arial"/>
          <w:szCs w:val="24"/>
        </w:rPr>
        <w:t>t</w:t>
      </w:r>
      <w:r w:rsidRPr="00555CFE">
        <w:rPr>
          <w:rFonts w:ascii="Arial" w:hAnsi="Arial" w:cs="Arial"/>
          <w:szCs w:val="24"/>
        </w:rPr>
        <w:t>urk</w:t>
      </w:r>
      <w:proofErr w:type="spellEnd"/>
      <w:r w:rsidRPr="00555CFE">
        <w:rPr>
          <w:rFonts w:ascii="Arial" w:hAnsi="Arial" w:cs="Arial"/>
          <w:szCs w:val="24"/>
        </w:rPr>
        <w:t xml:space="preserve">, which suggests that social network-based crowdsourcing experiments can achieve comparable efficiency. Based on the analysis results, advantages and disadvantages of social network-based crowdsourcing experiments and suggestions for successful experiments are also discussed. We </w:t>
      </w:r>
      <w:r>
        <w:rPr>
          <w:rFonts w:ascii="Arial" w:hAnsi="Arial" w:cs="Arial"/>
          <w:szCs w:val="24"/>
        </w:rPr>
        <w:t xml:space="preserve">will </w:t>
      </w:r>
      <w:r w:rsidRPr="00555CFE">
        <w:rPr>
          <w:rFonts w:ascii="Arial" w:hAnsi="Arial" w:cs="Arial"/>
          <w:szCs w:val="24"/>
        </w:rPr>
        <w:t xml:space="preserve">conclude that social networks have </w:t>
      </w:r>
      <w:r>
        <w:rPr>
          <w:rFonts w:ascii="Arial" w:hAnsi="Arial" w:cs="Arial"/>
          <w:szCs w:val="24"/>
        </w:rPr>
        <w:t xml:space="preserve">a </w:t>
      </w:r>
      <w:r w:rsidRPr="00555CFE">
        <w:rPr>
          <w:rFonts w:ascii="Arial" w:hAnsi="Arial" w:cs="Arial"/>
          <w:szCs w:val="24"/>
        </w:rPr>
        <w:t>potential to serve as appropriate platforms for behavioral tests to gather in-depth data for even long-term periods</w:t>
      </w:r>
      <w:r>
        <w:rPr>
          <w:rFonts w:ascii="Arial" w:hAnsi="Arial" w:cs="Arial"/>
          <w:szCs w:val="24"/>
        </w:rPr>
        <w:t xml:space="preserve"> of time</w:t>
      </w:r>
      <w:r w:rsidRPr="00555CFE">
        <w:rPr>
          <w:rFonts w:ascii="Arial" w:hAnsi="Arial" w:cs="Arial"/>
          <w:szCs w:val="24"/>
        </w:rPr>
        <w:t>.</w:t>
      </w:r>
    </w:p>
    <w:p w14:paraId="043315D3" w14:textId="5B2F6143" w:rsidR="00A90198" w:rsidRPr="004A45A8" w:rsidRDefault="00A90198" w:rsidP="00A90198">
      <w:pPr>
        <w:pStyle w:val="Heading10"/>
        <w:rPr>
          <w:rFonts w:ascii="Arial" w:hAnsi="Arial" w:cs="Arial"/>
          <w:sz w:val="24"/>
        </w:rPr>
      </w:pPr>
      <w:bookmarkStart w:id="138" w:name="_Toc465413167"/>
      <w:r w:rsidRPr="004A45A8">
        <w:rPr>
          <w:rFonts w:ascii="Arial" w:hAnsi="Arial" w:cs="Arial"/>
          <w:sz w:val="24"/>
        </w:rPr>
        <w:t>Introduction</w:t>
      </w:r>
      <w:bookmarkEnd w:id="138"/>
    </w:p>
    <w:p w14:paraId="36D8EA36" w14:textId="4DB0BE49" w:rsidR="00A90198" w:rsidRPr="00555CFE" w:rsidRDefault="00A90198" w:rsidP="00A90198">
      <w:pPr>
        <w:rPr>
          <w:rFonts w:ascii="Arial" w:hAnsi="Arial" w:cs="Arial"/>
          <w:szCs w:val="24"/>
        </w:rPr>
        <w:sectPr w:rsidR="00A90198" w:rsidRPr="00555CFE" w:rsidSect="00CB262A">
          <w:headerReference w:type="default" r:id="rId12"/>
          <w:pgSz w:w="11906" w:h="16838"/>
          <w:pgMar w:top="1584" w:right="1440" w:bottom="1440" w:left="1440" w:header="850" w:footer="994" w:gutter="0"/>
          <w:cols w:space="425"/>
          <w:docGrid w:linePitch="360"/>
        </w:sectPr>
      </w:pPr>
      <w:r w:rsidRPr="007B6638">
        <w:rPr>
          <w:rFonts w:ascii="Arial" w:hAnsi="Arial" w:cs="Arial"/>
          <w:szCs w:val="24"/>
        </w:rPr>
        <w:t>Nowadays, online crowdsourcing has been one of the widely used methods to conduct behavioral experiments with a large number of people. In comparison to the traditional way of</w:t>
      </w:r>
      <w:r>
        <w:rPr>
          <w:rFonts w:ascii="Arial" w:hAnsi="Arial" w:cs="Arial"/>
          <w:szCs w:val="24"/>
        </w:rPr>
        <w:t xml:space="preserve"> performing offline experiments: c</w:t>
      </w:r>
      <w:r w:rsidRPr="007B6638">
        <w:rPr>
          <w:rFonts w:ascii="Arial" w:hAnsi="Arial" w:cs="Arial"/>
          <w:szCs w:val="24"/>
        </w:rPr>
        <w:t xml:space="preserve">rowdsourcing on the Internet can collect </w:t>
      </w:r>
      <w:r>
        <w:rPr>
          <w:rFonts w:ascii="Arial" w:hAnsi="Arial" w:cs="Arial"/>
          <w:szCs w:val="24"/>
        </w:rPr>
        <w:t>large</w:t>
      </w:r>
      <w:r w:rsidRPr="007B6638">
        <w:rPr>
          <w:rFonts w:ascii="Arial" w:hAnsi="Arial" w:cs="Arial"/>
          <w:szCs w:val="24"/>
        </w:rPr>
        <w:t xml:space="preserve"> data with less effort</w:t>
      </w:r>
      <w:r>
        <w:rPr>
          <w:rFonts w:ascii="Arial" w:hAnsi="Arial" w:cs="Arial"/>
          <w:szCs w:val="24"/>
        </w:rPr>
        <w:t>s</w:t>
      </w:r>
      <w:r w:rsidRPr="007B6638">
        <w:rPr>
          <w:rFonts w:ascii="Arial" w:hAnsi="Arial" w:cs="Arial"/>
          <w:szCs w:val="24"/>
        </w:rPr>
        <w:t xml:space="preserve"> to recruit</w:t>
      </w:r>
      <w:r w:rsidRPr="00555CFE">
        <w:rPr>
          <w:rFonts w:ascii="Arial" w:hAnsi="Arial" w:cs="Arial"/>
          <w:szCs w:val="24"/>
        </w:rPr>
        <w:t xml:space="preserve"> participants, set up the experimental environments, and run the experiments</w:t>
      </w:r>
      <w:r>
        <w:rPr>
          <w:rFonts w:ascii="Arial" w:hAnsi="Arial" w:cs="Arial"/>
          <w:szCs w:val="24"/>
        </w:rPr>
        <w:t>. (Wu et al., 2013)</w:t>
      </w:r>
      <w:r w:rsidRPr="00555CFE">
        <w:rPr>
          <w:rFonts w:ascii="Arial" w:hAnsi="Arial" w:cs="Arial"/>
          <w:szCs w:val="24"/>
        </w:rPr>
        <w:t xml:space="preserve"> In addition, it has been shown that the quality of experimental results from crowdsourcing is almost the same to that from offline-recruited participants (</w:t>
      </w:r>
      <w:proofErr w:type="spellStart"/>
      <w:r w:rsidRPr="00555CFE">
        <w:rPr>
          <w:rFonts w:ascii="Arial" w:hAnsi="Arial" w:cs="Arial"/>
          <w:szCs w:val="24"/>
        </w:rPr>
        <w:t>Casler</w:t>
      </w:r>
      <w:proofErr w:type="spellEnd"/>
      <w:r w:rsidRPr="00555CFE">
        <w:rPr>
          <w:rFonts w:ascii="Arial" w:hAnsi="Arial" w:cs="Arial"/>
          <w:szCs w:val="24"/>
        </w:rPr>
        <w:t xml:space="preserve"> et al., 2013).</w:t>
      </w:r>
    </w:p>
    <w:p w14:paraId="42CEF454" w14:textId="0B3CB7A1" w:rsidR="00123276" w:rsidRDefault="00A90198" w:rsidP="00A90198">
      <w:pPr>
        <w:pStyle w:val="Heading2"/>
      </w:pPr>
      <w:r w:rsidRPr="004A45A8">
        <w:lastRenderedPageBreak/>
        <w:t xml:space="preserve"> </w:t>
      </w:r>
      <w:r w:rsidR="00123276" w:rsidRPr="004A45A8">
        <w:t>[Biology</w:t>
      </w:r>
      <w:r w:rsidR="00882E8D" w:rsidRPr="004A45A8">
        <w:t xml:space="preserve"> Passage</w:t>
      </w:r>
      <w:r w:rsidR="00123276" w:rsidRPr="004A45A8">
        <w:t>]</w:t>
      </w:r>
      <w:bookmarkEnd w:id="137"/>
    </w:p>
    <w:p w14:paraId="50CF1DBC" w14:textId="77777777" w:rsidR="00B57689" w:rsidRPr="00B57689" w:rsidRDefault="00B57689" w:rsidP="00B57689">
      <w:pPr>
        <w:rPr>
          <w:lang w:eastAsia="en-US"/>
        </w:rPr>
      </w:pPr>
    </w:p>
    <w:p w14:paraId="1F31245F" w14:textId="3D8B6BBE" w:rsidR="00B57689" w:rsidRPr="00555CFE" w:rsidRDefault="00B57689" w:rsidP="00B57689">
      <w:pPr>
        <w:wordWrap/>
        <w:ind w:firstLineChars="363" w:firstLine="871"/>
        <w:rPr>
          <w:rFonts w:ascii="Arial" w:hAnsi="Arial" w:cs="Arial"/>
          <w:szCs w:val="24"/>
        </w:rPr>
      </w:pPr>
      <w:bookmarkStart w:id="139" w:name="_Toc465413170"/>
      <w:r w:rsidRPr="007B6638">
        <w:rPr>
          <w:rFonts w:ascii="Arial" w:hAnsi="Arial" w:cs="Arial"/>
          <w:szCs w:val="24"/>
        </w:rPr>
        <w:t xml:space="preserve">The positive correlation between methylation of </w:t>
      </w:r>
      <w:r w:rsidRPr="007B6638">
        <w:rPr>
          <w:rFonts w:ascii="Arial" w:hAnsi="Arial" w:cs="Arial"/>
          <w:i/>
          <w:szCs w:val="24"/>
        </w:rPr>
        <w:t>TERT</w:t>
      </w:r>
      <w:r w:rsidRPr="00555CFE">
        <w:rPr>
          <w:rFonts w:ascii="Arial" w:hAnsi="Arial" w:cs="Arial"/>
          <w:szCs w:val="24"/>
        </w:rPr>
        <w:t xml:space="preserve"> promoter (</w:t>
      </w:r>
      <w:r w:rsidRPr="00555CFE">
        <w:rPr>
          <w:rFonts w:ascii="Arial" w:hAnsi="Arial" w:cs="Arial"/>
          <w:color w:val="000000"/>
          <w:szCs w:val="24"/>
        </w:rPr>
        <w:t>the region which is 270-31 bp upstream of the ATG start site)</w:t>
      </w:r>
      <w:r w:rsidRPr="00555CFE">
        <w:rPr>
          <w:rFonts w:ascii="Arial" w:hAnsi="Arial" w:cs="Arial"/>
          <w:szCs w:val="24"/>
        </w:rPr>
        <w:t xml:space="preserve"> and high expression of </w:t>
      </w:r>
      <w:r w:rsidRPr="00555CFE">
        <w:rPr>
          <w:rFonts w:ascii="Arial" w:hAnsi="Arial" w:cs="Arial"/>
          <w:i/>
          <w:szCs w:val="24"/>
        </w:rPr>
        <w:t>TERT</w:t>
      </w:r>
      <w:r w:rsidR="00BD0DA9">
        <w:rPr>
          <w:rFonts w:ascii="Arial" w:hAnsi="Arial" w:cs="Arial"/>
          <w:szCs w:val="24"/>
        </w:rPr>
        <w:t xml:space="preserve"> is not limited in </w:t>
      </w:r>
      <w:proofErr w:type="spellStart"/>
      <w:r w:rsidR="00BD0DA9">
        <w:rPr>
          <w:rFonts w:ascii="Arial" w:hAnsi="Arial" w:cs="Arial"/>
          <w:szCs w:val="24"/>
        </w:rPr>
        <w:t>HCCtumors</w:t>
      </w:r>
      <w:proofErr w:type="spellEnd"/>
      <w:r w:rsidR="00BD0DA9">
        <w:rPr>
          <w:rFonts w:ascii="Arial" w:hAnsi="Arial" w:cs="Arial"/>
          <w:szCs w:val="24"/>
        </w:rPr>
        <w:t xml:space="preserve">  </w:t>
      </w:r>
      <w:r w:rsidRPr="00555CFE">
        <w:rPr>
          <w:rFonts w:ascii="Arial" w:hAnsi="Arial" w:cs="Arial"/>
          <w:szCs w:val="24"/>
        </w:rPr>
        <w:t xml:space="preserve">possessing rs2853669 and -124C&gt;T mutation, the positive correlation showed in entire HCC tumors we used (Fig 7C,D). This finding suggests the possibility of that long-term sustained DNA methylation in </w:t>
      </w:r>
      <w:r w:rsidRPr="00555CFE">
        <w:rPr>
          <w:rFonts w:ascii="Arial" w:hAnsi="Arial" w:cs="Arial"/>
          <w:i/>
          <w:szCs w:val="24"/>
        </w:rPr>
        <w:t>TERT</w:t>
      </w:r>
      <w:r w:rsidRPr="00555CFE">
        <w:rPr>
          <w:rFonts w:ascii="Arial" w:hAnsi="Arial" w:cs="Arial"/>
          <w:szCs w:val="24"/>
        </w:rPr>
        <w:t xml:space="preserve"> promoter may directed towards hindering transcription factors to its promoter. DNMT1-mediated methylation of promoter </w:t>
      </w:r>
      <w:proofErr w:type="spellStart"/>
      <w:r>
        <w:rPr>
          <w:rFonts w:ascii="Arial" w:hAnsi="Arial" w:cs="Arial"/>
          <w:szCs w:val="24"/>
        </w:rPr>
        <w:t>dna</w:t>
      </w:r>
      <w:proofErr w:type="spellEnd"/>
      <w:r w:rsidRPr="00555CFE">
        <w:rPr>
          <w:rFonts w:ascii="Arial" w:hAnsi="Arial" w:cs="Arial"/>
          <w:szCs w:val="24"/>
        </w:rPr>
        <w:t xml:space="preserve"> is able to hamper transcription factors binding to their </w:t>
      </w:r>
      <w:proofErr w:type="gramStart"/>
      <w:r w:rsidRPr="00555CFE">
        <w:rPr>
          <w:rFonts w:ascii="Arial" w:hAnsi="Arial" w:cs="Arial"/>
          <w:szCs w:val="24"/>
        </w:rPr>
        <w:t>promoters.(</w:t>
      </w:r>
      <w:proofErr w:type="gramEnd"/>
      <w:r w:rsidRPr="00555CFE">
        <w:rPr>
          <w:rFonts w:ascii="Arial" w:hAnsi="Arial" w:cs="Arial"/>
          <w:szCs w:val="24"/>
        </w:rPr>
        <w:t xml:space="preserve">AGCG?). Recent studies also showed that the binding of E2F1 to promoter was suppressed by CpG methylation in the promoter derived from dihydrofolate reductase, </w:t>
      </w:r>
      <w:r w:rsidRPr="00AC20ED">
        <w:rPr>
          <w:rFonts w:ascii="Arial" w:hAnsi="Arial" w:cs="Arial"/>
          <w:szCs w:val="24"/>
        </w:rPr>
        <w:t>c-</w:t>
      </w:r>
      <w:proofErr w:type="spellStart"/>
      <w:r w:rsidRPr="00AC20ED">
        <w:rPr>
          <w:rFonts w:ascii="Arial" w:hAnsi="Arial" w:cs="Arial"/>
          <w:szCs w:val="24"/>
        </w:rPr>
        <w:t>myc</w:t>
      </w:r>
      <w:proofErr w:type="spellEnd"/>
      <w:r w:rsidRPr="00555CFE">
        <w:rPr>
          <w:rFonts w:ascii="Arial" w:hAnsi="Arial" w:cs="Arial"/>
          <w:szCs w:val="24"/>
        </w:rPr>
        <w:t xml:space="preserve">, or </w:t>
      </w:r>
      <w:r w:rsidRPr="00AC20ED">
        <w:rPr>
          <w:rFonts w:ascii="Arial" w:hAnsi="Arial" w:cs="Arial"/>
          <w:szCs w:val="24"/>
        </w:rPr>
        <w:t>c-</w:t>
      </w:r>
      <w:proofErr w:type="spellStart"/>
      <w:r w:rsidRPr="00AC20ED">
        <w:rPr>
          <w:rFonts w:ascii="Arial" w:hAnsi="Arial" w:cs="Arial"/>
          <w:szCs w:val="24"/>
        </w:rPr>
        <w:t>myb</w:t>
      </w:r>
      <w:proofErr w:type="spellEnd"/>
      <w:r w:rsidRPr="00555CFE">
        <w:rPr>
          <w:rFonts w:ascii="Arial" w:hAnsi="Arial" w:cs="Arial"/>
          <w:szCs w:val="24"/>
        </w:rPr>
        <w:t xml:space="preserve">, as revealed by luciferase activity assay in human osteosarcoma cell line (Saos2 cell lines). (Ref. CpG methylation as a mechanism for the regulation of E2F activity) Taken together, </w:t>
      </w:r>
      <w:r w:rsidRPr="00AC20ED">
        <w:rPr>
          <w:rFonts w:ascii="Arial" w:hAnsi="Arial" w:cs="Arial"/>
          <w:szCs w:val="24"/>
        </w:rPr>
        <w:t>TERT</w:t>
      </w:r>
      <w:r w:rsidRPr="00555CFE">
        <w:rPr>
          <w:rFonts w:ascii="Arial" w:hAnsi="Arial" w:cs="Arial"/>
          <w:szCs w:val="24"/>
        </w:rPr>
        <w:t xml:space="preserve"> transcription is impeded by the repressive environment in which multiple regulatory restrictions have to be overcome before </w:t>
      </w:r>
      <w:r w:rsidRPr="00555CFE">
        <w:rPr>
          <w:rFonts w:ascii="Arial" w:hAnsi="Arial" w:cs="Arial"/>
          <w:i/>
          <w:szCs w:val="24"/>
        </w:rPr>
        <w:t>TERT</w:t>
      </w:r>
      <w:r w:rsidRPr="00555CFE">
        <w:rPr>
          <w:rFonts w:ascii="Arial" w:hAnsi="Arial" w:cs="Arial"/>
          <w:szCs w:val="24"/>
        </w:rPr>
        <w:t xml:space="preserve"> is expressed. </w:t>
      </w:r>
    </w:p>
    <w:p w14:paraId="3B4D0676" w14:textId="6EA23316" w:rsidR="00B57689" w:rsidRPr="00555CFE" w:rsidRDefault="00B57689" w:rsidP="00B57689">
      <w:pPr>
        <w:wordWrap/>
        <w:ind w:firstLineChars="363" w:firstLine="871"/>
        <w:rPr>
          <w:i/>
          <w:szCs w:val="24"/>
        </w:rPr>
      </w:pPr>
      <w:r w:rsidRPr="00555CFE">
        <w:rPr>
          <w:rFonts w:ascii="Arial" w:hAnsi="Arial" w:cs="Arial"/>
          <w:szCs w:val="24"/>
        </w:rPr>
        <w:t xml:space="preserve">Several SNPs of telomere maintenance genes have been found to highly related to the survival </w:t>
      </w:r>
      <w:r>
        <w:rPr>
          <w:rFonts w:ascii="Arial" w:hAnsi="Arial" w:cs="Arial"/>
          <w:szCs w:val="24"/>
        </w:rPr>
        <w:t xml:space="preserve">in </w:t>
      </w:r>
      <w:r w:rsidRPr="00555CFE">
        <w:rPr>
          <w:rFonts w:ascii="Arial" w:hAnsi="Arial" w:cs="Arial"/>
          <w:szCs w:val="24"/>
        </w:rPr>
        <w:t xml:space="preserve">HCC patients with infection of hepatitis B virus.(ref) SNP rs13167280 (IVS3-24 C &gt; T), which is located on the intron 3 of </w:t>
      </w:r>
      <w:r w:rsidRPr="00555CFE">
        <w:rPr>
          <w:rFonts w:ascii="Arial" w:hAnsi="Arial" w:cs="Arial"/>
          <w:i/>
          <w:szCs w:val="24"/>
        </w:rPr>
        <w:t>TERT</w:t>
      </w:r>
      <w:r w:rsidRPr="00555CFE">
        <w:rPr>
          <w:rFonts w:ascii="Arial" w:hAnsi="Arial" w:cs="Arial"/>
          <w:szCs w:val="24"/>
        </w:rPr>
        <w:t xml:space="preserve"> gene, was associated with an decrease in a risk of HCC progression based on previous research by Jung et al.(ref) Although no significant association between rs2853669 and HCC risk in the previous report by Jung et al.,(ref) our current data demonstrated that rs2853669 variant combined with -124C&gt;T mutation of </w:t>
      </w:r>
      <w:r>
        <w:rPr>
          <w:rFonts w:ascii="Arial" w:hAnsi="Arial" w:cs="Arial"/>
          <w:szCs w:val="24"/>
        </w:rPr>
        <w:t xml:space="preserve">the </w:t>
      </w:r>
      <w:r w:rsidRPr="00555CFE">
        <w:rPr>
          <w:rFonts w:ascii="Arial" w:hAnsi="Arial" w:cs="Arial"/>
          <w:i/>
          <w:szCs w:val="24"/>
        </w:rPr>
        <w:t>TERT</w:t>
      </w:r>
      <w:r w:rsidRPr="00555CFE">
        <w:rPr>
          <w:rFonts w:ascii="Arial" w:hAnsi="Arial" w:cs="Arial"/>
          <w:szCs w:val="24"/>
        </w:rPr>
        <w:t xml:space="preserve"> promoter increase </w:t>
      </w:r>
      <w:r w:rsidRPr="00555CFE">
        <w:rPr>
          <w:rFonts w:ascii="Arial" w:hAnsi="Arial" w:cs="Arial"/>
          <w:i/>
          <w:szCs w:val="24"/>
        </w:rPr>
        <w:t xml:space="preserve">TERT </w:t>
      </w:r>
      <w:r w:rsidRPr="00555CFE">
        <w:rPr>
          <w:rFonts w:ascii="Arial" w:hAnsi="Arial" w:cs="Arial"/>
          <w:szCs w:val="24"/>
        </w:rPr>
        <w:t>expression, telomere length, and HCC mortality and HCC recurrence. Thus we suggest that the study for SNPs coupled to another SNPs or genetic alteration is important in prediction of recurrence and prognosis in patients with HCC.</w:t>
      </w:r>
    </w:p>
    <w:p w14:paraId="60F9ACB0" w14:textId="77777777" w:rsidR="00B57689" w:rsidRDefault="00B57689" w:rsidP="00B57689">
      <w:pPr>
        <w:pStyle w:val="Heading2"/>
      </w:pPr>
      <w:r w:rsidRPr="004A45A8">
        <w:t xml:space="preserve"> </w:t>
      </w:r>
    </w:p>
    <w:p w14:paraId="1BE38B6B" w14:textId="77777777" w:rsidR="00B57689" w:rsidRDefault="00B57689" w:rsidP="00B57689">
      <w:pPr>
        <w:pStyle w:val="Heading2"/>
      </w:pPr>
    </w:p>
    <w:p w14:paraId="03684278" w14:textId="77777777" w:rsidR="00B57689" w:rsidRDefault="00B57689" w:rsidP="00B57689">
      <w:pPr>
        <w:pStyle w:val="Heading2"/>
      </w:pPr>
    </w:p>
    <w:p w14:paraId="51CAAAB8" w14:textId="77777777" w:rsidR="00B57689" w:rsidRDefault="00B57689" w:rsidP="00B57689">
      <w:pPr>
        <w:pStyle w:val="Heading2"/>
      </w:pPr>
    </w:p>
    <w:p w14:paraId="6704265D" w14:textId="77777777" w:rsidR="00B57689" w:rsidRDefault="00B57689" w:rsidP="00B57689">
      <w:pPr>
        <w:pStyle w:val="Heading2"/>
      </w:pPr>
    </w:p>
    <w:p w14:paraId="2540AF9A" w14:textId="77777777" w:rsidR="00B57689" w:rsidRDefault="00B57689" w:rsidP="00B57689">
      <w:pPr>
        <w:pStyle w:val="Heading2"/>
      </w:pPr>
    </w:p>
    <w:p w14:paraId="3D9D7D6A" w14:textId="77777777" w:rsidR="00B57689" w:rsidRDefault="00B57689" w:rsidP="00B57689">
      <w:pPr>
        <w:pStyle w:val="Heading2"/>
      </w:pPr>
    </w:p>
    <w:p w14:paraId="5DE11682" w14:textId="77777777" w:rsidR="00B57689" w:rsidRDefault="00B57689" w:rsidP="00B57689">
      <w:pPr>
        <w:pStyle w:val="Heading2"/>
      </w:pPr>
    </w:p>
    <w:p w14:paraId="59756A14" w14:textId="6562D71E" w:rsidR="008E7879" w:rsidRDefault="008E7879" w:rsidP="00B57689">
      <w:pPr>
        <w:pStyle w:val="Heading2"/>
      </w:pPr>
      <w:r w:rsidRPr="004A45A8">
        <w:lastRenderedPageBreak/>
        <w:t>[Electrical and Electronics Engineering</w:t>
      </w:r>
      <w:r w:rsidR="00882E8D">
        <w:t xml:space="preserve"> Passage</w:t>
      </w:r>
      <w:r w:rsidRPr="004A45A8">
        <w:t>]</w:t>
      </w:r>
      <w:bookmarkEnd w:id="139"/>
    </w:p>
    <w:p w14:paraId="4EE8B75C" w14:textId="77777777" w:rsidR="00B57689" w:rsidRPr="00B57689" w:rsidRDefault="00B57689" w:rsidP="00B57689">
      <w:pPr>
        <w:rPr>
          <w:lang w:eastAsia="en-US"/>
        </w:rPr>
      </w:pPr>
    </w:p>
    <w:p w14:paraId="74C8EA5F" w14:textId="77777777" w:rsidR="00B57689" w:rsidRPr="005C6BE2" w:rsidRDefault="00B57689" w:rsidP="00B57689">
      <w:pPr>
        <w:pStyle w:val="AbstractTitle"/>
        <w:rPr>
          <w:szCs w:val="24"/>
        </w:rPr>
      </w:pPr>
      <w:r w:rsidRPr="007B6638">
        <w:rPr>
          <w:szCs w:val="24"/>
        </w:rPr>
        <w:t>Abstract</w:t>
      </w:r>
    </w:p>
    <w:p w14:paraId="5AD4289C" w14:textId="77777777" w:rsidR="00B57689" w:rsidRPr="00AC20ED" w:rsidRDefault="00B57689" w:rsidP="00B57689">
      <w:pPr>
        <w:pStyle w:val="AbstractText"/>
        <w:rPr>
          <w:szCs w:val="24"/>
        </w:rPr>
      </w:pPr>
      <w:r w:rsidRPr="00AC20ED">
        <w:rPr>
          <w:szCs w:val="24"/>
          <w:lang w:eastAsia="ko-KR"/>
        </w:rPr>
        <w:t xml:space="preserve">The main performance degradation factor </w:t>
      </w:r>
      <w:r>
        <w:rPr>
          <w:i w:val="0"/>
          <w:szCs w:val="24"/>
          <w:lang w:eastAsia="ko-KR"/>
        </w:rPr>
        <w:t>of</w:t>
      </w:r>
      <w:r w:rsidRPr="00AC20ED">
        <w:rPr>
          <w:szCs w:val="24"/>
          <w:lang w:eastAsia="ko-KR"/>
        </w:rPr>
        <w:t xml:space="preserve"> the UWB system is an </w:t>
      </w:r>
      <w:proofErr w:type="spellStart"/>
      <w:r w:rsidRPr="00AC20ED">
        <w:rPr>
          <w:szCs w:val="24"/>
          <w:lang w:eastAsia="ko-KR"/>
        </w:rPr>
        <w:t>intersymbol</w:t>
      </w:r>
      <w:proofErr w:type="spellEnd"/>
      <w:r w:rsidRPr="00AC20ED">
        <w:rPr>
          <w:szCs w:val="24"/>
          <w:lang w:eastAsia="ko-KR"/>
        </w:rPr>
        <w:t xml:space="preserve"> interference (ISI) due to a long delay spread. For this, we propose the simplified MMSE equalizer with th</w:t>
      </w:r>
      <w:r>
        <w:rPr>
          <w:i w:val="0"/>
          <w:szCs w:val="24"/>
          <w:lang w:eastAsia="ko-KR"/>
        </w:rPr>
        <w:t>e Time Reversal (TR) pre-filter</w:t>
      </w:r>
      <w:r w:rsidRPr="00AC20ED">
        <w:rPr>
          <w:szCs w:val="24"/>
          <w:lang w:eastAsia="ko-KR"/>
        </w:rPr>
        <w:t xml:space="preserve"> which has the characteristic of focusing the symbol energy in the space-time domain. With the aid of TR pre-filter, we can shorten the tap size of</w:t>
      </w:r>
      <w:r>
        <w:rPr>
          <w:i w:val="0"/>
          <w:szCs w:val="24"/>
          <w:lang w:eastAsia="ko-KR"/>
        </w:rPr>
        <w:t xml:space="preserve"> the MMSE equalizer at the </w:t>
      </w:r>
      <w:proofErr w:type="spellStart"/>
      <w:r>
        <w:rPr>
          <w:i w:val="0"/>
          <w:szCs w:val="24"/>
          <w:lang w:eastAsia="ko-KR"/>
        </w:rPr>
        <w:t>recie</w:t>
      </w:r>
      <w:r w:rsidRPr="00AC20ED">
        <w:rPr>
          <w:szCs w:val="24"/>
          <w:lang w:eastAsia="ko-KR"/>
        </w:rPr>
        <w:t>ver</w:t>
      </w:r>
      <w:proofErr w:type="spellEnd"/>
      <w:r w:rsidRPr="00AC20ED">
        <w:rPr>
          <w:szCs w:val="24"/>
          <w:lang w:eastAsia="ko-KR"/>
        </w:rPr>
        <w:t xml:space="preserve"> side without the BER performance degradation compared to</w:t>
      </w:r>
      <w:r>
        <w:rPr>
          <w:i w:val="0"/>
          <w:szCs w:val="24"/>
          <w:lang w:eastAsia="ko-KR"/>
        </w:rPr>
        <w:t xml:space="preserve"> </w:t>
      </w:r>
      <w:r w:rsidRPr="00AC20ED">
        <w:rPr>
          <w:szCs w:val="24"/>
          <w:lang w:eastAsia="ko-KR"/>
        </w:rPr>
        <w:t>the full tap MMSE equalizer.</w:t>
      </w:r>
    </w:p>
    <w:p w14:paraId="1826CA4E" w14:textId="77777777" w:rsidR="00B57689" w:rsidRPr="00555CFE" w:rsidRDefault="00B57689" w:rsidP="00B57689">
      <w:pPr>
        <w:rPr>
          <w:szCs w:val="24"/>
        </w:rPr>
      </w:pPr>
    </w:p>
    <w:p w14:paraId="232BDFD0" w14:textId="77777777" w:rsidR="00B57689" w:rsidRPr="004A45A8" w:rsidRDefault="00B57689" w:rsidP="00B57689">
      <w:pPr>
        <w:pStyle w:val="Heading10"/>
        <w:rPr>
          <w:sz w:val="24"/>
        </w:rPr>
      </w:pPr>
      <w:bookmarkStart w:id="140" w:name="_Toc465413171"/>
      <w:r w:rsidRPr="004A45A8">
        <w:rPr>
          <w:sz w:val="24"/>
        </w:rPr>
        <w:t>1. Introduction</w:t>
      </w:r>
      <w:bookmarkEnd w:id="140"/>
    </w:p>
    <w:p w14:paraId="6536015B" w14:textId="77777777" w:rsidR="00B57689" w:rsidRPr="00555CFE" w:rsidRDefault="00B57689" w:rsidP="00B57689">
      <w:pPr>
        <w:pStyle w:val="BodyTextIndent2"/>
        <w:rPr>
          <w:i w:val="0"/>
          <w:szCs w:val="24"/>
          <w:lang w:eastAsia="ko-KR"/>
        </w:rPr>
      </w:pPr>
      <w:r w:rsidRPr="007B6638">
        <w:rPr>
          <w:i w:val="0"/>
          <w:szCs w:val="24"/>
          <w:lang w:eastAsia="ko-KR"/>
        </w:rPr>
        <w:t xml:space="preserve">UWB system has received great attentions </w:t>
      </w:r>
      <w:r>
        <w:rPr>
          <w:i w:val="0"/>
          <w:szCs w:val="24"/>
          <w:lang w:eastAsia="ko-KR"/>
        </w:rPr>
        <w:t>as</w:t>
      </w:r>
      <w:r w:rsidRPr="007B6638">
        <w:rPr>
          <w:i w:val="0"/>
          <w:szCs w:val="24"/>
          <w:lang w:eastAsia="ko-KR"/>
        </w:rPr>
        <w:t xml:space="preserve"> a short-range indoor wireless system because it provides a remarkable capacity increment by utilizing a huge bandwidth. However, the UWB system suffers from ISI due to the occupation of large bandw</w:t>
      </w:r>
      <w:r w:rsidRPr="00555CFE">
        <w:rPr>
          <w:i w:val="0"/>
          <w:szCs w:val="24"/>
          <w:lang w:eastAsia="ko-KR"/>
        </w:rPr>
        <w:t xml:space="preserve">idth. To overcome this drawback, one deployed </w:t>
      </w:r>
      <w:r>
        <w:rPr>
          <w:i w:val="0"/>
          <w:szCs w:val="24"/>
          <w:lang w:eastAsia="ko-KR"/>
        </w:rPr>
        <w:t>(</w:t>
      </w:r>
      <w:r w:rsidRPr="00555CFE">
        <w:rPr>
          <w:i w:val="0"/>
          <w:szCs w:val="24"/>
          <w:lang w:eastAsia="ko-KR"/>
        </w:rPr>
        <w:t>DS-CDMA</w:t>
      </w:r>
      <w:r>
        <w:rPr>
          <w:i w:val="0"/>
          <w:szCs w:val="24"/>
          <w:lang w:eastAsia="ko-KR"/>
        </w:rPr>
        <w:t>)</w:t>
      </w:r>
      <w:r w:rsidRPr="00555CFE">
        <w:rPr>
          <w:i w:val="0"/>
          <w:szCs w:val="24"/>
          <w:lang w:eastAsia="ko-KR"/>
        </w:rPr>
        <w:t xml:space="preserve"> with </w:t>
      </w:r>
      <w:r>
        <w:rPr>
          <w:i w:val="0"/>
          <w:szCs w:val="24"/>
          <w:lang w:eastAsia="ko-KR"/>
        </w:rPr>
        <w:t>(</w:t>
      </w:r>
      <w:r w:rsidRPr="00555CFE">
        <w:rPr>
          <w:i w:val="0"/>
          <w:szCs w:val="24"/>
          <w:lang w:eastAsia="ko-KR"/>
        </w:rPr>
        <w:t>RAKE</w:t>
      </w:r>
      <w:r>
        <w:rPr>
          <w:i w:val="0"/>
          <w:szCs w:val="24"/>
          <w:lang w:eastAsia="ko-KR"/>
        </w:rPr>
        <w:t>)</w:t>
      </w:r>
      <w:r w:rsidRPr="00555CFE">
        <w:rPr>
          <w:i w:val="0"/>
          <w:szCs w:val="24"/>
          <w:lang w:eastAsia="ko-KR"/>
        </w:rPr>
        <w:t xml:space="preserve"> receivers. However, this scheme cannot </w:t>
      </w:r>
      <w:r>
        <w:rPr>
          <w:i w:val="0"/>
          <w:szCs w:val="24"/>
          <w:lang w:eastAsia="ko-KR"/>
        </w:rPr>
        <w:t xml:space="preserve">be </w:t>
      </w:r>
      <w:r w:rsidRPr="00555CFE">
        <w:rPr>
          <w:i w:val="0"/>
          <w:szCs w:val="24"/>
          <w:lang w:eastAsia="ko-KR"/>
        </w:rPr>
        <w:t>avoid complexity increment of the receiver side.</w:t>
      </w:r>
    </w:p>
    <w:p w14:paraId="63DEF53F" w14:textId="77777777" w:rsidR="00B57689" w:rsidRPr="00555CFE" w:rsidRDefault="00B57689" w:rsidP="00B57689">
      <w:pPr>
        <w:pStyle w:val="BodyTextIndent2"/>
        <w:rPr>
          <w:i w:val="0"/>
          <w:szCs w:val="24"/>
          <w:lang w:eastAsia="ko-KR"/>
        </w:rPr>
      </w:pPr>
      <w:r w:rsidRPr="00555CFE">
        <w:rPr>
          <w:i w:val="0"/>
          <w:szCs w:val="24"/>
          <w:lang w:eastAsia="ko-KR"/>
        </w:rPr>
        <w:t xml:space="preserve"> Due to the ISI and complexity issues the TR technique, which is originally researched at underwater acoustics, has been extended to the UWB system, where the TR pre-filter is the time-reversed version of the channel impulse response (CIR). The TR pre-filter acts as </w:t>
      </w:r>
      <w:r>
        <w:rPr>
          <w:i w:val="0"/>
          <w:szCs w:val="24"/>
          <w:lang w:eastAsia="ko-KR"/>
        </w:rPr>
        <w:t xml:space="preserve">a </w:t>
      </w:r>
      <w:r w:rsidRPr="00555CFE">
        <w:rPr>
          <w:i w:val="0"/>
          <w:szCs w:val="24"/>
          <w:lang w:eastAsia="ko-KR"/>
        </w:rPr>
        <w:t>transmit matched filter and alleviate the receiver complexity. Moreover, it provides the spatial and temporal focusing effect [1]. However, the TR pre-filter cannot eliminate ISI perfectly, as a result, the residual ISI degrades the performance of the system.</w:t>
      </w:r>
    </w:p>
    <w:p w14:paraId="7B734F05" w14:textId="77777777" w:rsidR="00B57689" w:rsidRPr="00555CFE" w:rsidRDefault="00B57689" w:rsidP="00B57689">
      <w:pPr>
        <w:pStyle w:val="BodyTextIndent2"/>
        <w:rPr>
          <w:i w:val="0"/>
          <w:szCs w:val="24"/>
          <w:lang w:eastAsia="ko-KR"/>
        </w:rPr>
      </w:pPr>
      <w:r w:rsidRPr="00555CFE">
        <w:rPr>
          <w:i w:val="0"/>
          <w:szCs w:val="24"/>
          <w:lang w:eastAsia="ko-KR"/>
        </w:rPr>
        <w:t>In this paper we propose the simplified MMSE equalizer with the TR pre-filter to eliminate the residual ISI. Owing to the energy</w:t>
      </w:r>
      <w:r>
        <w:rPr>
          <w:i w:val="0"/>
          <w:szCs w:val="24"/>
          <w:lang w:eastAsia="ko-KR"/>
        </w:rPr>
        <w:t>-</w:t>
      </w:r>
      <w:r w:rsidRPr="00555CFE">
        <w:rPr>
          <w:i w:val="0"/>
          <w:szCs w:val="24"/>
          <w:lang w:eastAsia="ko-KR"/>
        </w:rPr>
        <w:t xml:space="preserve">focusing effect at the space-time domain, we can simplify the MMSE equalizer at the receiver side by using the shortened effective CIR and achieve </w:t>
      </w:r>
      <w:r>
        <w:rPr>
          <w:i w:val="0"/>
          <w:szCs w:val="24"/>
          <w:lang w:eastAsia="ko-KR"/>
        </w:rPr>
        <w:t>a</w:t>
      </w:r>
      <w:r w:rsidRPr="00555CFE">
        <w:rPr>
          <w:i w:val="0"/>
          <w:szCs w:val="24"/>
          <w:lang w:eastAsia="ko-KR"/>
        </w:rPr>
        <w:t xml:space="preserve"> BER performance </w:t>
      </w:r>
      <w:r>
        <w:rPr>
          <w:i w:val="0"/>
          <w:szCs w:val="24"/>
          <w:lang w:eastAsia="ko-KR"/>
        </w:rPr>
        <w:t xml:space="preserve">that is the same </w:t>
      </w:r>
      <w:r w:rsidRPr="00555CFE">
        <w:rPr>
          <w:i w:val="0"/>
          <w:szCs w:val="24"/>
          <w:lang w:eastAsia="ko-KR"/>
        </w:rPr>
        <w:t>compared to full tap MMSE equalizer.</w:t>
      </w:r>
    </w:p>
    <w:p w14:paraId="11AB6A8E" w14:textId="77777777" w:rsidR="00B57689" w:rsidRPr="00555CFE" w:rsidRDefault="00B57689" w:rsidP="00B57689">
      <w:pPr>
        <w:rPr>
          <w:szCs w:val="24"/>
        </w:rPr>
      </w:pPr>
    </w:p>
    <w:p w14:paraId="78238740" w14:textId="77777777" w:rsidR="00B57689" w:rsidRPr="004A45A8" w:rsidRDefault="00B57689" w:rsidP="00B57689">
      <w:pPr>
        <w:pStyle w:val="Heading10"/>
        <w:rPr>
          <w:sz w:val="24"/>
          <w:lang w:eastAsia="ko-KR"/>
        </w:rPr>
      </w:pPr>
      <w:bookmarkStart w:id="141" w:name="_Toc465413172"/>
      <w:r w:rsidRPr="004A45A8">
        <w:rPr>
          <w:sz w:val="24"/>
        </w:rPr>
        <w:t xml:space="preserve">2. </w:t>
      </w:r>
      <w:r w:rsidRPr="004A45A8">
        <w:rPr>
          <w:sz w:val="24"/>
          <w:lang w:eastAsia="ko-KR"/>
        </w:rPr>
        <w:t>Time Reversal and Equalizer</w:t>
      </w:r>
      <w:bookmarkEnd w:id="141"/>
    </w:p>
    <w:p w14:paraId="06088EE6" w14:textId="77777777" w:rsidR="00B57689" w:rsidRPr="00555CFE" w:rsidRDefault="00B57689" w:rsidP="00B57689">
      <w:pPr>
        <w:pStyle w:val="BodyTextIndent2"/>
        <w:rPr>
          <w:i w:val="0"/>
          <w:szCs w:val="24"/>
          <w:lang w:eastAsia="ko-KR"/>
        </w:rPr>
      </w:pPr>
      <w:r w:rsidRPr="007B6638">
        <w:rPr>
          <w:i w:val="0"/>
          <w:szCs w:val="24"/>
          <w:lang w:eastAsia="ko-KR"/>
        </w:rPr>
        <w:t>For the TR, transmitter uses the time</w:t>
      </w:r>
      <w:r>
        <w:rPr>
          <w:i w:val="0"/>
          <w:szCs w:val="24"/>
          <w:lang w:eastAsia="ko-KR"/>
        </w:rPr>
        <w:t>-</w:t>
      </w:r>
      <w:r w:rsidRPr="007B6638">
        <w:rPr>
          <w:i w:val="0"/>
          <w:szCs w:val="24"/>
          <w:lang w:eastAsia="ko-KR"/>
        </w:rPr>
        <w:t>reversed complex conjugate of the CIR as the pre-filter. If we denote the CIR by h</w:t>
      </w:r>
      <w:r>
        <w:rPr>
          <w:i w:val="0"/>
          <w:szCs w:val="24"/>
          <w:lang w:eastAsia="ko-KR"/>
        </w:rPr>
        <w:t xml:space="preserve"> x </w:t>
      </w:r>
      <w:r w:rsidRPr="007B6638">
        <w:rPr>
          <w:i w:val="0"/>
          <w:szCs w:val="24"/>
          <w:lang w:eastAsia="ko-KR"/>
        </w:rPr>
        <w:t>(t</w:t>
      </w:r>
      <w:proofErr w:type="gramStart"/>
      <w:r w:rsidRPr="007B6638">
        <w:rPr>
          <w:i w:val="0"/>
          <w:szCs w:val="24"/>
          <w:lang w:eastAsia="ko-KR"/>
        </w:rPr>
        <w:t xml:space="preserve">), </w:t>
      </w:r>
      <w:r>
        <w:rPr>
          <w:i w:val="0"/>
          <w:szCs w:val="24"/>
          <w:lang w:eastAsia="ko-KR"/>
        </w:rPr>
        <w:t xml:space="preserve"> </w:t>
      </w:r>
      <w:r w:rsidRPr="007B6638">
        <w:rPr>
          <w:i w:val="0"/>
          <w:szCs w:val="24"/>
          <w:lang w:eastAsia="ko-KR"/>
        </w:rPr>
        <w:t>the</w:t>
      </w:r>
      <w:proofErr w:type="gramEnd"/>
      <w:r w:rsidRPr="007B6638">
        <w:rPr>
          <w:i w:val="0"/>
          <w:szCs w:val="24"/>
          <w:lang w:eastAsia="ko-KR"/>
        </w:rPr>
        <w:t xml:space="preserve"> pre-filter and the effective CIR are given by</w:t>
      </w:r>
    </w:p>
    <w:tbl>
      <w:tblPr>
        <w:tblW w:w="0" w:type="auto"/>
        <w:tblLook w:val="04A0" w:firstRow="1" w:lastRow="0" w:firstColumn="1" w:lastColumn="0" w:noHBand="0" w:noVBand="1"/>
      </w:tblPr>
      <w:tblGrid>
        <w:gridCol w:w="4215"/>
        <w:gridCol w:w="741"/>
      </w:tblGrid>
      <w:tr w:rsidR="00B57689" w:rsidRPr="00882E8D" w14:paraId="089E16BB" w14:textId="77777777" w:rsidTr="004A70EB">
        <w:tc>
          <w:tcPr>
            <w:tcW w:w="4215" w:type="dxa"/>
            <w:shd w:val="clear" w:color="auto" w:fill="auto"/>
            <w:vAlign w:val="center"/>
          </w:tcPr>
          <w:p w14:paraId="115ECFB8" w14:textId="77777777" w:rsidR="00B57689" w:rsidRPr="00555CFE" w:rsidRDefault="00B57689" w:rsidP="004A70EB">
            <w:pPr>
              <w:pStyle w:val="BodyTextIndent2"/>
              <w:rPr>
                <w:i w:val="0"/>
                <w:szCs w:val="24"/>
                <w:lang w:eastAsia="ko-KR"/>
              </w:rPr>
            </w:pPr>
            <w:r w:rsidRPr="00555CFE">
              <w:rPr>
                <w:i w:val="0"/>
                <w:szCs w:val="24"/>
                <w:lang w:eastAsia="ko-KR"/>
              </w:rPr>
              <w:object w:dxaOrig="1140" w:dyaOrig="340" w14:anchorId="7062D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8pt" o:ole="">
                  <v:imagedata r:id="rId13" o:title=""/>
                </v:shape>
                <o:OLEObject Type="Embed" ProgID="Equation.DSMT4" ShapeID="_x0000_i1025" DrawAspect="Content" ObjectID="_1652000844" r:id="rId14"/>
              </w:object>
            </w:r>
          </w:p>
        </w:tc>
        <w:tc>
          <w:tcPr>
            <w:tcW w:w="741" w:type="dxa"/>
            <w:shd w:val="clear" w:color="auto" w:fill="auto"/>
            <w:vAlign w:val="center"/>
          </w:tcPr>
          <w:p w14:paraId="7D53883A" w14:textId="77777777" w:rsidR="00B57689" w:rsidRPr="00555CFE" w:rsidRDefault="00B57689" w:rsidP="004A70EB">
            <w:pPr>
              <w:pStyle w:val="BodyTextIndent2"/>
              <w:rPr>
                <w:i w:val="0"/>
                <w:szCs w:val="24"/>
                <w:lang w:eastAsia="ko-KR"/>
              </w:rPr>
            </w:pPr>
            <w:r w:rsidRPr="00555CFE">
              <w:rPr>
                <w:i w:val="0"/>
                <w:szCs w:val="24"/>
                <w:lang w:eastAsia="ko-KR"/>
              </w:rPr>
              <w:t>(1)</w:t>
            </w:r>
          </w:p>
        </w:tc>
      </w:tr>
      <w:tr w:rsidR="00B57689" w:rsidRPr="00882E8D" w14:paraId="1FD82CF7" w14:textId="77777777" w:rsidTr="004A70EB">
        <w:tc>
          <w:tcPr>
            <w:tcW w:w="4215" w:type="dxa"/>
            <w:shd w:val="clear" w:color="auto" w:fill="auto"/>
            <w:vAlign w:val="center"/>
          </w:tcPr>
          <w:p w14:paraId="33DAA893" w14:textId="77777777" w:rsidR="00B57689" w:rsidRPr="00555CFE" w:rsidRDefault="00B57689" w:rsidP="004A70EB">
            <w:pPr>
              <w:pStyle w:val="BodyTextIndent2"/>
              <w:rPr>
                <w:i w:val="0"/>
                <w:szCs w:val="24"/>
                <w:lang w:eastAsia="ko-KR"/>
              </w:rPr>
            </w:pPr>
            <w:r w:rsidRPr="00555CFE">
              <w:rPr>
                <w:i w:val="0"/>
                <w:szCs w:val="24"/>
                <w:lang w:eastAsia="ko-KR"/>
              </w:rPr>
              <w:object w:dxaOrig="3739" w:dyaOrig="639" w14:anchorId="1A38CDEE">
                <v:shape id="_x0000_i1026" type="#_x0000_t75" style="width:187.5pt;height:32.25pt" o:ole="">
                  <v:imagedata r:id="rId15" o:title=""/>
                </v:shape>
                <o:OLEObject Type="Embed" ProgID="Equation.DSMT4" ShapeID="_x0000_i1026" DrawAspect="Content" ObjectID="_1652000845" r:id="rId16"/>
              </w:object>
            </w:r>
          </w:p>
        </w:tc>
        <w:tc>
          <w:tcPr>
            <w:tcW w:w="741" w:type="dxa"/>
            <w:shd w:val="clear" w:color="auto" w:fill="auto"/>
            <w:vAlign w:val="center"/>
          </w:tcPr>
          <w:p w14:paraId="6681E26C" w14:textId="77777777" w:rsidR="00B57689" w:rsidRPr="00555CFE" w:rsidRDefault="00B57689" w:rsidP="004A70EB">
            <w:pPr>
              <w:pStyle w:val="BodyTextIndent2"/>
              <w:rPr>
                <w:i w:val="0"/>
                <w:szCs w:val="24"/>
                <w:lang w:eastAsia="ko-KR"/>
              </w:rPr>
            </w:pPr>
            <w:r w:rsidRPr="00555CFE">
              <w:rPr>
                <w:i w:val="0"/>
                <w:szCs w:val="24"/>
                <w:lang w:eastAsia="ko-KR"/>
              </w:rPr>
              <w:t>(2)</w:t>
            </w:r>
          </w:p>
        </w:tc>
      </w:tr>
    </w:tbl>
    <w:p w14:paraId="4341D081" w14:textId="77777777" w:rsidR="00B57689" w:rsidRDefault="00B57689" w:rsidP="00B57689">
      <w:pPr>
        <w:pStyle w:val="BodyTextIndent2"/>
        <w:rPr>
          <w:i w:val="0"/>
          <w:szCs w:val="24"/>
          <w:lang w:eastAsia="ko-KR"/>
        </w:rPr>
      </w:pPr>
      <w:r w:rsidRPr="007B6638">
        <w:rPr>
          <w:i w:val="0"/>
          <w:szCs w:val="24"/>
          <w:lang w:eastAsia="ko-KR"/>
        </w:rPr>
        <w:t>whe</w:t>
      </w:r>
      <w:r>
        <w:rPr>
          <w:i w:val="0"/>
          <w:szCs w:val="24"/>
          <w:lang w:eastAsia="ko-KR"/>
        </w:rPr>
        <w:t>n</w:t>
      </w:r>
      <w:r w:rsidRPr="007B6638">
        <w:rPr>
          <w:i w:val="0"/>
          <w:szCs w:val="24"/>
          <w:lang w:eastAsia="ko-KR"/>
        </w:rPr>
        <w:t xml:space="preserve"> </w:t>
      </w:r>
      <w:r w:rsidRPr="00555CFE">
        <w:rPr>
          <w:i w:val="0"/>
          <w:szCs w:val="24"/>
          <w:lang w:eastAsia="ko-KR"/>
        </w:rPr>
        <w:object w:dxaOrig="220" w:dyaOrig="240" w14:anchorId="1040D4D8">
          <v:shape id="_x0000_i1027" type="#_x0000_t75" style="width:12pt;height:12pt" o:ole="">
            <v:imagedata r:id="rId17" o:title=""/>
          </v:shape>
          <o:OLEObject Type="Embed" ProgID="Equation.DSMT4" ShapeID="_x0000_i1027" DrawAspect="Content" ObjectID="_1652000846" r:id="rId18"/>
        </w:object>
      </w:r>
      <w:r w:rsidRPr="00555CFE">
        <w:rPr>
          <w:i w:val="0"/>
          <w:szCs w:val="24"/>
          <w:lang w:eastAsia="ko-KR"/>
        </w:rPr>
        <w:t xml:space="preserve"> denotes convolution function and </w:t>
      </w:r>
      <w:r w:rsidRPr="00555CFE">
        <w:rPr>
          <w:i w:val="0"/>
          <w:szCs w:val="24"/>
          <w:lang w:eastAsia="ko-KR"/>
        </w:rPr>
        <w:object w:dxaOrig="320" w:dyaOrig="300" w14:anchorId="22320A7C">
          <v:shape id="_x0000_i1028" type="#_x0000_t75" style="width:16.5pt;height:14.25pt" o:ole="">
            <v:imagedata r:id="rId19" o:title=""/>
          </v:shape>
          <o:OLEObject Type="Embed" ProgID="Equation.DSMT4" ShapeID="_x0000_i1028" DrawAspect="Content" ObjectID="_1652000847" r:id="rId20"/>
        </w:object>
      </w:r>
      <w:r w:rsidRPr="00555CFE">
        <w:rPr>
          <w:i w:val="0"/>
          <w:szCs w:val="24"/>
          <w:lang w:eastAsia="ko-KR"/>
        </w:rPr>
        <w:t xml:space="preserve"> is the normalizing factor to prevent power enhancement by the pre-filter. Then, the effective CIR is equivalent to the autocorrelation function of CIR which causes focusing the symbol energy in the space-time domain. To examine the degree of focus, one introduces the Signal to Sidelobe Ratio (SSR) parameter defined by </w:t>
      </w:r>
    </w:p>
    <w:p w14:paraId="34056A33" w14:textId="77777777" w:rsidR="00CB262A" w:rsidRDefault="00CB262A" w:rsidP="00CB262A">
      <w:pPr>
        <w:pStyle w:val="AbstractTitle"/>
        <w:rPr>
          <w:szCs w:val="24"/>
        </w:rPr>
      </w:pPr>
    </w:p>
    <w:tbl>
      <w:tblPr>
        <w:tblW w:w="0" w:type="auto"/>
        <w:tblLook w:val="04A0" w:firstRow="1" w:lastRow="0" w:firstColumn="1" w:lastColumn="0" w:noHBand="0" w:noVBand="1"/>
      </w:tblPr>
      <w:tblGrid>
        <w:gridCol w:w="4215"/>
        <w:gridCol w:w="741"/>
      </w:tblGrid>
      <w:tr w:rsidR="009C0B5E" w:rsidRPr="00882E8D" w14:paraId="61155B64" w14:textId="77777777" w:rsidTr="00B57689">
        <w:tc>
          <w:tcPr>
            <w:tcW w:w="4215" w:type="dxa"/>
            <w:shd w:val="clear" w:color="auto" w:fill="auto"/>
            <w:vAlign w:val="center"/>
          </w:tcPr>
          <w:p w14:paraId="20DC7FFE" w14:textId="0F0FE8CE" w:rsidR="009C0B5E" w:rsidRPr="00555CFE" w:rsidRDefault="009C0B5E" w:rsidP="009C0B5E">
            <w:pPr>
              <w:pStyle w:val="BodyTextIndent2"/>
              <w:rPr>
                <w:i w:val="0"/>
                <w:szCs w:val="24"/>
                <w:lang w:eastAsia="ko-KR"/>
              </w:rPr>
            </w:pPr>
          </w:p>
        </w:tc>
        <w:tc>
          <w:tcPr>
            <w:tcW w:w="741" w:type="dxa"/>
            <w:shd w:val="clear" w:color="auto" w:fill="auto"/>
            <w:vAlign w:val="center"/>
          </w:tcPr>
          <w:p w14:paraId="4626FF1A" w14:textId="093345F8" w:rsidR="009C0B5E" w:rsidRPr="00555CFE" w:rsidRDefault="009C0B5E" w:rsidP="009C0B5E">
            <w:pPr>
              <w:pStyle w:val="BodyTextIndent2"/>
              <w:rPr>
                <w:i w:val="0"/>
                <w:szCs w:val="24"/>
                <w:lang w:eastAsia="ko-KR"/>
              </w:rPr>
            </w:pPr>
          </w:p>
        </w:tc>
      </w:tr>
    </w:tbl>
    <w:p w14:paraId="238196BB" w14:textId="77777777" w:rsidR="00882E8D" w:rsidRDefault="00882E8D">
      <w:pPr>
        <w:widowControl/>
        <w:wordWrap/>
        <w:autoSpaceDE/>
        <w:autoSpaceDN/>
        <w:rPr>
          <w:i/>
          <w:szCs w:val="24"/>
        </w:rPr>
        <w:sectPr w:rsidR="00882E8D" w:rsidSect="00CB262A">
          <w:headerReference w:type="default" r:id="rId21"/>
          <w:pgSz w:w="11906" w:h="16838"/>
          <w:pgMar w:top="1584" w:right="1440" w:bottom="1440" w:left="1440" w:header="850" w:footer="994" w:gutter="0"/>
          <w:cols w:space="425"/>
          <w:docGrid w:linePitch="360"/>
        </w:sectPr>
      </w:pPr>
    </w:p>
    <w:p w14:paraId="2F1F5C5F" w14:textId="0F852307" w:rsidR="008E7879" w:rsidRPr="004A45A8" w:rsidRDefault="004301C3" w:rsidP="004A45A8">
      <w:pPr>
        <w:pStyle w:val="Heading2"/>
        <w:rPr>
          <w:b w:val="0"/>
          <w:i/>
        </w:rPr>
      </w:pPr>
      <w:bookmarkStart w:id="142" w:name="_Toc465413173"/>
      <w:r w:rsidRPr="004A45A8">
        <w:lastRenderedPageBreak/>
        <w:t>[Material</w:t>
      </w:r>
      <w:r w:rsidR="00D91039">
        <w:t>s</w:t>
      </w:r>
      <w:r w:rsidRPr="004A45A8">
        <w:t xml:space="preserve"> Engineering</w:t>
      </w:r>
      <w:r w:rsidR="00882E8D">
        <w:t xml:space="preserve"> Passage</w:t>
      </w:r>
      <w:r w:rsidRPr="004A45A8">
        <w:t>]</w:t>
      </w:r>
      <w:bookmarkEnd w:id="142"/>
    </w:p>
    <w:p w14:paraId="61278559" w14:textId="77777777" w:rsidR="004301C3" w:rsidRPr="007B6638" w:rsidRDefault="004301C3" w:rsidP="009C0B5E">
      <w:pPr>
        <w:pStyle w:val="BodyTextIndent2"/>
        <w:rPr>
          <w:i w:val="0"/>
          <w:szCs w:val="24"/>
          <w:lang w:eastAsia="ko-KR"/>
        </w:rPr>
      </w:pPr>
    </w:p>
    <w:p w14:paraId="2C798A9C" w14:textId="77777777" w:rsidR="00B57689" w:rsidRDefault="00B57689" w:rsidP="00B57689">
      <w:pPr>
        <w:pStyle w:val="BodyTextIndent2"/>
        <w:ind w:firstLine="0"/>
        <w:rPr>
          <w:i w:val="0"/>
          <w:szCs w:val="24"/>
          <w:lang w:eastAsia="ko-KR"/>
        </w:rPr>
      </w:pPr>
      <w:r w:rsidRPr="00555CFE">
        <w:rPr>
          <w:i w:val="0"/>
          <w:szCs w:val="24"/>
          <w:lang w:eastAsia="ko-KR"/>
        </w:rPr>
        <w:t>Structure modeling for numerical simulations</w:t>
      </w:r>
    </w:p>
    <w:p w14:paraId="4DC73CF7" w14:textId="77777777" w:rsidR="00B57689" w:rsidRPr="00555CFE" w:rsidRDefault="00B57689" w:rsidP="00B57689">
      <w:pPr>
        <w:pStyle w:val="BodyTextIndent2"/>
        <w:rPr>
          <w:i w:val="0"/>
          <w:szCs w:val="24"/>
          <w:lang w:eastAsia="ko-KR"/>
        </w:rPr>
      </w:pPr>
    </w:p>
    <w:p w14:paraId="6F7AB5B5" w14:textId="2ED7D69B" w:rsidR="00B57689" w:rsidRDefault="00B57689" w:rsidP="00B57689">
      <w:pPr>
        <w:pStyle w:val="BodyTextIndent2"/>
        <w:ind w:firstLine="0"/>
        <w:rPr>
          <w:i w:val="0"/>
          <w:szCs w:val="24"/>
          <w:lang w:eastAsia="ko-KR"/>
        </w:rPr>
      </w:pPr>
      <w:r w:rsidRPr="00555CFE">
        <w:rPr>
          <w:i w:val="0"/>
          <w:szCs w:val="24"/>
          <w:lang w:eastAsia="ko-KR"/>
        </w:rPr>
        <w:t>To make modelling for</w:t>
      </w:r>
      <w:r>
        <w:rPr>
          <w:i w:val="0"/>
          <w:szCs w:val="24"/>
          <w:lang w:eastAsia="ko-KR"/>
        </w:rPr>
        <w:t xml:space="preserve"> </w:t>
      </w:r>
      <w:r w:rsidRPr="00555CFE">
        <w:rPr>
          <w:i w:val="0"/>
          <w:szCs w:val="24"/>
          <w:lang w:eastAsia="ko-KR"/>
        </w:rPr>
        <w:t>our complicated membrane structure, firstly we measure</w:t>
      </w:r>
      <w:r>
        <w:rPr>
          <w:i w:val="0"/>
          <w:szCs w:val="24"/>
          <w:lang w:eastAsia="ko-KR"/>
        </w:rPr>
        <w:t>d</w:t>
      </w:r>
      <w:r w:rsidRPr="00555CFE">
        <w:rPr>
          <w:i w:val="0"/>
          <w:szCs w:val="24"/>
          <w:lang w:eastAsia="ko-KR"/>
        </w:rPr>
        <w:t xml:space="preserve"> the shapes and sizes of collapsed alumina nanowires before </w:t>
      </w:r>
      <w:r>
        <w:rPr>
          <w:i w:val="0"/>
          <w:szCs w:val="24"/>
          <w:lang w:eastAsia="ko-KR"/>
        </w:rPr>
        <w:t xml:space="preserve">putting on the </w:t>
      </w:r>
      <w:r w:rsidRPr="00555CFE">
        <w:rPr>
          <w:i w:val="0"/>
          <w:szCs w:val="24"/>
          <w:lang w:eastAsia="ko-KR"/>
        </w:rPr>
        <w:t xml:space="preserve">gold coating. </w:t>
      </w:r>
      <w:r>
        <w:rPr>
          <w:i w:val="0"/>
          <w:szCs w:val="24"/>
          <w:lang w:eastAsia="ko-KR"/>
        </w:rPr>
        <w:t>The plastically collapse</w:t>
      </w:r>
      <w:r w:rsidRPr="00555CFE">
        <w:rPr>
          <w:i w:val="0"/>
          <w:szCs w:val="24"/>
          <w:lang w:eastAsia="ko-KR"/>
        </w:rPr>
        <w:t xml:space="preserve"> alumina nanowires, induced by </w:t>
      </w:r>
      <w:r>
        <w:rPr>
          <w:i w:val="0"/>
          <w:szCs w:val="24"/>
          <w:lang w:eastAsia="ko-KR"/>
        </w:rPr>
        <w:t xml:space="preserve">a </w:t>
      </w:r>
      <w:r w:rsidRPr="00555CFE">
        <w:rPr>
          <w:i w:val="0"/>
          <w:szCs w:val="24"/>
          <w:lang w:eastAsia="ko-KR"/>
        </w:rPr>
        <w:t xml:space="preserve">surface tension in drying process are shown in the SEM image of Fig. 2a. Even after the collapse, the bottom ends of nanowires are mechanically connected </w:t>
      </w:r>
      <w:r>
        <w:rPr>
          <w:i w:val="0"/>
          <w:szCs w:val="24"/>
          <w:lang w:eastAsia="ko-KR"/>
        </w:rPr>
        <w:t>on</w:t>
      </w:r>
      <w:r w:rsidRPr="00555CFE">
        <w:rPr>
          <w:i w:val="0"/>
          <w:szCs w:val="24"/>
          <w:lang w:eastAsia="ko-KR"/>
        </w:rPr>
        <w:t xml:space="preserve"> each vertex of hexagonal units of the aluminum substrate, which </w:t>
      </w:r>
      <w:r>
        <w:rPr>
          <w:i w:val="0"/>
          <w:szCs w:val="24"/>
          <w:lang w:eastAsia="ko-KR"/>
        </w:rPr>
        <w:t xml:space="preserve">was </w:t>
      </w:r>
      <w:r w:rsidRPr="00555CFE">
        <w:rPr>
          <w:i w:val="0"/>
          <w:szCs w:val="24"/>
          <w:lang w:eastAsia="ko-KR"/>
        </w:rPr>
        <w:t xml:space="preserve">formed during anodization process. The length </w:t>
      </w:r>
      <w:r>
        <w:rPr>
          <w:i w:val="0"/>
          <w:szCs w:val="24"/>
          <w:lang w:eastAsia="ko-KR"/>
        </w:rPr>
        <w:t xml:space="preserve">of the side </w:t>
      </w:r>
      <w:r w:rsidRPr="00555CFE">
        <w:rPr>
          <w:i w:val="0"/>
          <w:szCs w:val="24"/>
          <w:lang w:eastAsia="ko-KR"/>
        </w:rPr>
        <w:t>of a hexagon is 58nm. We also observe that the alumina nanowire has triangular cross section with side length of 26</w:t>
      </w:r>
      <w:r>
        <w:rPr>
          <w:i w:val="0"/>
          <w:szCs w:val="24"/>
          <w:lang w:eastAsia="ko-KR"/>
        </w:rPr>
        <w:t xml:space="preserve"> </w:t>
      </w:r>
      <w:r w:rsidRPr="00555CFE">
        <w:rPr>
          <w:i w:val="0"/>
          <w:szCs w:val="24"/>
          <w:lang w:eastAsia="ko-KR"/>
        </w:rPr>
        <w:t xml:space="preserve">nm. After the gold coating of 40nm </w:t>
      </w:r>
      <w:proofErr w:type="spellStart"/>
      <w:r w:rsidRPr="00555CFE">
        <w:rPr>
          <w:i w:val="0"/>
          <w:szCs w:val="24"/>
          <w:lang w:eastAsia="ko-KR"/>
        </w:rPr>
        <w:t>thicknessin</w:t>
      </w:r>
      <w:proofErr w:type="spellEnd"/>
      <w:r w:rsidRPr="00555CFE">
        <w:rPr>
          <w:i w:val="0"/>
          <w:szCs w:val="24"/>
          <w:lang w:eastAsia="ko-KR"/>
        </w:rPr>
        <w:t xml:space="preserve"> Fig. 2b, the side length of the triangular cross section of metallic nanowire is 40nm. From the experimentally obtained </w:t>
      </w:r>
      <w:proofErr w:type="gramStart"/>
      <w:r w:rsidRPr="00555CFE">
        <w:rPr>
          <w:i w:val="0"/>
          <w:szCs w:val="24"/>
          <w:lang w:eastAsia="ko-KR"/>
        </w:rPr>
        <w:t>images</w:t>
      </w:r>
      <w:r>
        <w:rPr>
          <w:i w:val="0"/>
          <w:szCs w:val="24"/>
          <w:lang w:eastAsia="ko-KR"/>
        </w:rPr>
        <w:t xml:space="preserve"> </w:t>
      </w:r>
      <w:r w:rsidRPr="00555CFE">
        <w:rPr>
          <w:i w:val="0"/>
          <w:szCs w:val="24"/>
          <w:lang w:eastAsia="ko-KR"/>
        </w:rPr>
        <w:t>,</w:t>
      </w:r>
      <w:proofErr w:type="gramEnd"/>
      <w:r w:rsidRPr="00555CFE">
        <w:rPr>
          <w:i w:val="0"/>
          <w:szCs w:val="24"/>
          <w:lang w:eastAsia="ko-KR"/>
        </w:rPr>
        <w:t xml:space="preserve"> </w:t>
      </w:r>
      <w:r>
        <w:rPr>
          <w:i w:val="0"/>
          <w:szCs w:val="24"/>
          <w:lang w:eastAsia="ko-KR"/>
        </w:rPr>
        <w:t>it is presented</w:t>
      </w:r>
      <w:r w:rsidRPr="00555CFE">
        <w:rPr>
          <w:i w:val="0"/>
          <w:szCs w:val="24"/>
          <w:lang w:eastAsia="ko-KR"/>
        </w:rPr>
        <w:t xml:space="preserve"> that thin gold films are surrounding an alumina nanowire with equilateral triangular cross sections with side lengths of 26nm and 40nm for the alumina and surrounding gold-coated regions, respectively.</w:t>
      </w:r>
      <w:r>
        <w:rPr>
          <w:i w:val="0"/>
          <w:szCs w:val="24"/>
          <w:lang w:eastAsia="ko-KR"/>
        </w:rPr>
        <w:t xml:space="preserve"> (see Fig. 2E</w:t>
      </w:r>
      <w:r w:rsidRPr="00555CFE">
        <w:rPr>
          <w:i w:val="0"/>
          <w:szCs w:val="24"/>
          <w:lang w:eastAsia="ko-KR"/>
        </w:rPr>
        <w:t xml:space="preserve">) </w:t>
      </w:r>
    </w:p>
    <w:p w14:paraId="5199C2C2" w14:textId="77777777" w:rsidR="00B57689" w:rsidRPr="00555CFE" w:rsidRDefault="00B57689" w:rsidP="00B57689">
      <w:pPr>
        <w:pStyle w:val="BodyTextIndent2"/>
        <w:rPr>
          <w:i w:val="0"/>
          <w:szCs w:val="24"/>
          <w:lang w:eastAsia="ko-KR"/>
        </w:rPr>
      </w:pPr>
    </w:p>
    <w:p w14:paraId="12D17CCC" w14:textId="77777777" w:rsidR="00B57689" w:rsidRDefault="00B57689" w:rsidP="00B57689">
      <w:pPr>
        <w:pStyle w:val="BodyTextIndent2"/>
        <w:ind w:firstLine="0"/>
        <w:rPr>
          <w:i w:val="0"/>
          <w:szCs w:val="24"/>
          <w:lang w:eastAsia="ko-KR"/>
        </w:rPr>
      </w:pPr>
      <w:r>
        <w:rPr>
          <w:i w:val="0"/>
          <w:szCs w:val="24"/>
          <w:lang w:eastAsia="ko-KR"/>
        </w:rPr>
        <w:t>In the first place</w:t>
      </w:r>
      <w:r w:rsidRPr="00555CFE">
        <w:rPr>
          <w:i w:val="0"/>
          <w:szCs w:val="24"/>
          <w:lang w:eastAsia="ko-KR"/>
        </w:rPr>
        <w:t xml:space="preserve">, our self-aggregated metallic nanowire bundles have random 3D patterns just like mountain ridges and valleys, as described in Fig. 2c. The top ends of </w:t>
      </w:r>
      <w:r>
        <w:rPr>
          <w:i w:val="0"/>
          <w:szCs w:val="24"/>
          <w:lang w:eastAsia="ko-KR"/>
        </w:rPr>
        <w:t xml:space="preserve">the </w:t>
      </w:r>
      <w:r w:rsidRPr="00555CFE">
        <w:rPr>
          <w:i w:val="0"/>
          <w:szCs w:val="24"/>
          <w:lang w:eastAsia="ko-KR"/>
        </w:rPr>
        <w:t>nanowires con</w:t>
      </w:r>
      <w:r>
        <w:rPr>
          <w:i w:val="0"/>
          <w:szCs w:val="24"/>
          <w:lang w:eastAsia="ko-KR"/>
        </w:rPr>
        <w:t>spired</w:t>
      </w:r>
      <w:r w:rsidRPr="00555CFE">
        <w:rPr>
          <w:i w:val="0"/>
          <w:szCs w:val="24"/>
          <w:lang w:eastAsia="ko-KR"/>
        </w:rPr>
        <w:t xml:space="preserve"> to form a ridge while the bottom ends are fixed to the vertices of hexagon</w:t>
      </w:r>
      <w:r>
        <w:rPr>
          <w:i w:val="0"/>
          <w:szCs w:val="24"/>
          <w:lang w:eastAsia="ko-KR"/>
        </w:rPr>
        <w:t>al</w:t>
      </w:r>
      <w:r w:rsidRPr="00555CFE">
        <w:rPr>
          <w:i w:val="0"/>
          <w:szCs w:val="24"/>
          <w:lang w:eastAsia="ko-KR"/>
        </w:rPr>
        <w:t xml:space="preserve"> units. To model this six collapsed nanowires linked to a unit hexagon, we introduce a “merged nanowire hexagonal unit”, as described in Fig. 2e. </w:t>
      </w:r>
      <w:r>
        <w:rPr>
          <w:i w:val="0"/>
          <w:szCs w:val="24"/>
          <w:lang w:eastAsia="ko-KR"/>
        </w:rPr>
        <w:t xml:space="preserve">Every </w:t>
      </w:r>
      <w:r w:rsidRPr="00555CFE">
        <w:rPr>
          <w:i w:val="0"/>
          <w:szCs w:val="24"/>
          <w:lang w:eastAsia="ko-KR"/>
        </w:rPr>
        <w:t xml:space="preserve">six gold-coated nanowires </w:t>
      </w:r>
      <w:r>
        <w:rPr>
          <w:i w:val="0"/>
          <w:szCs w:val="24"/>
          <w:lang w:eastAsia="ko-KR"/>
        </w:rPr>
        <w:t>were bind</w:t>
      </w:r>
      <w:r w:rsidRPr="00555CFE">
        <w:rPr>
          <w:i w:val="0"/>
          <w:szCs w:val="24"/>
          <w:lang w:eastAsia="ko-KR"/>
        </w:rPr>
        <w:t xml:space="preserve"> together</w:t>
      </w:r>
      <w:r>
        <w:rPr>
          <w:i w:val="0"/>
          <w:szCs w:val="24"/>
          <w:lang w:eastAsia="ko-KR"/>
        </w:rPr>
        <w:t xml:space="preserve"> at the </w:t>
      </w:r>
      <w:proofErr w:type="spellStart"/>
      <w:r>
        <w:rPr>
          <w:i w:val="0"/>
          <w:szCs w:val="24"/>
          <w:lang w:eastAsia="ko-KR"/>
        </w:rPr>
        <w:t>top</w:t>
      </w:r>
      <w:r w:rsidRPr="00555CFE">
        <w:rPr>
          <w:i w:val="0"/>
          <w:szCs w:val="24"/>
          <w:lang w:eastAsia="ko-KR"/>
        </w:rPr>
        <w:t>end</w:t>
      </w:r>
      <w:proofErr w:type="spellEnd"/>
      <w:r w:rsidRPr="00555CFE">
        <w:rPr>
          <w:i w:val="0"/>
          <w:szCs w:val="24"/>
          <w:lang w:eastAsia="ko-KR"/>
        </w:rPr>
        <w:t xml:space="preserve">, </w:t>
      </w:r>
      <w:r>
        <w:rPr>
          <w:i w:val="0"/>
          <w:szCs w:val="24"/>
          <w:lang w:eastAsia="ko-KR"/>
        </w:rPr>
        <w:t>and the gold-coated nanowires were</w:t>
      </w:r>
      <w:r w:rsidRPr="00555CFE">
        <w:rPr>
          <w:i w:val="0"/>
          <w:szCs w:val="24"/>
          <w:lang w:eastAsia="ko-KR"/>
        </w:rPr>
        <w:t xml:space="preserve"> </w:t>
      </w:r>
      <w:r>
        <w:rPr>
          <w:i w:val="0"/>
          <w:szCs w:val="24"/>
          <w:lang w:eastAsia="ko-KR"/>
        </w:rPr>
        <w:t xml:space="preserve">fixed to </w:t>
      </w:r>
      <w:r w:rsidRPr="00555CFE">
        <w:rPr>
          <w:i w:val="0"/>
          <w:szCs w:val="24"/>
          <w:lang w:eastAsia="ko-KR"/>
        </w:rPr>
        <w:t xml:space="preserve">the vertices of a 58nm side length hexagon at the bottom end. </w:t>
      </w:r>
      <w:r>
        <w:rPr>
          <w:i w:val="0"/>
          <w:szCs w:val="24"/>
          <w:lang w:eastAsia="ko-KR"/>
        </w:rPr>
        <w:t xml:space="preserve">Because the </w:t>
      </w:r>
      <w:r w:rsidRPr="00555CFE">
        <w:rPr>
          <w:i w:val="0"/>
          <w:szCs w:val="24"/>
          <w:lang w:eastAsia="ko-KR"/>
        </w:rPr>
        <w:t>nanowires merge at the top ridge with a high packing density</w:t>
      </w:r>
      <w:r>
        <w:rPr>
          <w:i w:val="0"/>
          <w:szCs w:val="24"/>
          <w:lang w:eastAsia="ko-KR"/>
        </w:rPr>
        <w:t xml:space="preserve"> </w:t>
      </w:r>
      <w:r w:rsidRPr="00555CFE">
        <w:rPr>
          <w:i w:val="0"/>
          <w:szCs w:val="24"/>
          <w:lang w:eastAsia="ko-KR"/>
        </w:rPr>
        <w:t xml:space="preserve">so that we can consider that they are completely </w:t>
      </w:r>
      <w:r>
        <w:rPr>
          <w:i w:val="0"/>
          <w:szCs w:val="24"/>
          <w:lang w:eastAsia="ko-KR"/>
        </w:rPr>
        <w:t>stuck to one another</w:t>
      </w:r>
      <w:r w:rsidRPr="00555CFE">
        <w:rPr>
          <w:i w:val="0"/>
          <w:szCs w:val="24"/>
          <w:lang w:eastAsia="ko-KR"/>
        </w:rPr>
        <w:t>. Six gold-coated alumina nanowire with triangular cross-section are assembled in the shape of a Star of David with 11</w:t>
      </w:r>
      <w:r>
        <w:rPr>
          <w:i w:val="0"/>
          <w:szCs w:val="24"/>
          <w:lang w:eastAsia="ko-KR"/>
        </w:rPr>
        <w:t xml:space="preserve"> </w:t>
      </w:r>
      <w:r w:rsidRPr="00555CFE">
        <w:rPr>
          <w:i w:val="0"/>
          <w:szCs w:val="24"/>
          <w:lang w:eastAsia="ko-KR"/>
        </w:rPr>
        <w:t xml:space="preserve">nm gaps between </w:t>
      </w:r>
      <w:r>
        <w:rPr>
          <w:i w:val="0"/>
          <w:szCs w:val="24"/>
          <w:lang w:eastAsia="ko-KR"/>
        </w:rPr>
        <w:t xml:space="preserve">the </w:t>
      </w:r>
      <w:r w:rsidRPr="00555CFE">
        <w:rPr>
          <w:i w:val="0"/>
          <w:szCs w:val="24"/>
          <w:lang w:eastAsia="ko-KR"/>
        </w:rPr>
        <w:t>closes</w:t>
      </w:r>
      <w:r>
        <w:rPr>
          <w:i w:val="0"/>
          <w:szCs w:val="24"/>
          <w:lang w:eastAsia="ko-KR"/>
        </w:rPr>
        <w:t xml:space="preserve">t triangles at the bottom ends. Through </w:t>
      </w:r>
      <w:r w:rsidRPr="00555CFE">
        <w:rPr>
          <w:i w:val="0"/>
          <w:szCs w:val="24"/>
          <w:lang w:eastAsia="ko-KR"/>
        </w:rPr>
        <w:t>defining a rectangular computation</w:t>
      </w:r>
      <w:r>
        <w:rPr>
          <w:i w:val="0"/>
          <w:szCs w:val="24"/>
          <w:lang w:eastAsia="ko-KR"/>
        </w:rPr>
        <w:t>al</w:t>
      </w:r>
      <w:r w:rsidRPr="00555CFE">
        <w:rPr>
          <w:i w:val="0"/>
          <w:szCs w:val="24"/>
          <w:lang w:eastAsia="ko-KR"/>
        </w:rPr>
        <w:t xml:space="preserve"> domain of 173</w:t>
      </w:r>
      <w:r>
        <w:rPr>
          <w:i w:val="0"/>
          <w:szCs w:val="24"/>
          <w:lang w:eastAsia="ko-KR"/>
        </w:rPr>
        <w:t xml:space="preserve"> </w:t>
      </w:r>
      <w:r w:rsidRPr="00555CFE">
        <w:rPr>
          <w:i w:val="0"/>
          <w:szCs w:val="24"/>
          <w:lang w:eastAsia="ko-KR"/>
        </w:rPr>
        <w:t xml:space="preserve">nm width and 200nm height with periodic boundary condition in finite-difference time-domain (FDTD) simulations, </w:t>
      </w:r>
      <w:r>
        <w:rPr>
          <w:i w:val="0"/>
          <w:szCs w:val="24"/>
          <w:lang w:eastAsia="ko-KR"/>
        </w:rPr>
        <w:t xml:space="preserve">a </w:t>
      </w:r>
      <w:r w:rsidRPr="00555CFE">
        <w:rPr>
          <w:i w:val="0"/>
          <w:szCs w:val="24"/>
          <w:lang w:eastAsia="ko-KR"/>
        </w:rPr>
        <w:t>hexagonal crystal structure of 100nm interpore distance</w:t>
      </w:r>
      <w:r>
        <w:rPr>
          <w:i w:val="0"/>
          <w:szCs w:val="24"/>
          <w:lang w:eastAsia="ko-KR"/>
        </w:rPr>
        <w:t xml:space="preserve"> can be modelled</w:t>
      </w:r>
      <w:r w:rsidRPr="00555CFE">
        <w:rPr>
          <w:i w:val="0"/>
          <w:szCs w:val="24"/>
          <w:lang w:eastAsia="ko-KR"/>
        </w:rPr>
        <w:t>.</w:t>
      </w:r>
    </w:p>
    <w:p w14:paraId="18D466C1" w14:textId="77777777" w:rsidR="00B57689" w:rsidRDefault="00B57689" w:rsidP="00B57689">
      <w:pPr>
        <w:pStyle w:val="BodyTextIndent2"/>
        <w:ind w:firstLine="0"/>
        <w:rPr>
          <w:i w:val="0"/>
          <w:szCs w:val="24"/>
          <w:lang w:eastAsia="ko-KR"/>
        </w:rPr>
      </w:pPr>
    </w:p>
    <w:p w14:paraId="2776CC03" w14:textId="77777777" w:rsidR="00B57689" w:rsidRDefault="00B57689" w:rsidP="00B57689">
      <w:pPr>
        <w:pStyle w:val="BodyTextIndent2"/>
        <w:ind w:firstLine="0"/>
        <w:rPr>
          <w:i w:val="0"/>
          <w:szCs w:val="24"/>
          <w:lang w:eastAsia="ko-KR"/>
        </w:rPr>
      </w:pPr>
    </w:p>
    <w:p w14:paraId="137D5706" w14:textId="77777777" w:rsidR="00B57689" w:rsidRDefault="00B57689" w:rsidP="00B57689">
      <w:pPr>
        <w:pStyle w:val="BodyTextIndent2"/>
        <w:ind w:firstLine="0"/>
        <w:rPr>
          <w:i w:val="0"/>
          <w:szCs w:val="24"/>
          <w:lang w:eastAsia="ko-KR"/>
        </w:rPr>
      </w:pPr>
    </w:p>
    <w:p w14:paraId="4A80430B" w14:textId="77777777" w:rsidR="00B57689" w:rsidRDefault="00B57689" w:rsidP="00B57689">
      <w:pPr>
        <w:pStyle w:val="BodyTextIndent2"/>
        <w:ind w:firstLine="0"/>
        <w:rPr>
          <w:i w:val="0"/>
          <w:szCs w:val="24"/>
          <w:lang w:eastAsia="ko-KR"/>
        </w:rPr>
      </w:pPr>
    </w:p>
    <w:p w14:paraId="3598C9E0" w14:textId="77777777" w:rsidR="00B57689" w:rsidRDefault="00B57689" w:rsidP="00B57689">
      <w:pPr>
        <w:pStyle w:val="BodyTextIndent2"/>
        <w:ind w:firstLine="0"/>
        <w:rPr>
          <w:i w:val="0"/>
          <w:szCs w:val="24"/>
          <w:lang w:eastAsia="ko-KR"/>
        </w:rPr>
      </w:pPr>
    </w:p>
    <w:p w14:paraId="418557CA" w14:textId="77777777" w:rsidR="00B57689" w:rsidRDefault="00B57689" w:rsidP="00B57689">
      <w:pPr>
        <w:pStyle w:val="BodyTextIndent2"/>
        <w:ind w:firstLine="0"/>
        <w:rPr>
          <w:i w:val="0"/>
          <w:szCs w:val="24"/>
          <w:lang w:eastAsia="ko-KR"/>
        </w:rPr>
      </w:pPr>
    </w:p>
    <w:p w14:paraId="3385A9D0" w14:textId="77777777" w:rsidR="00B57689" w:rsidRDefault="00B57689" w:rsidP="00B57689">
      <w:pPr>
        <w:pStyle w:val="BodyTextIndent2"/>
        <w:ind w:firstLine="0"/>
        <w:rPr>
          <w:i w:val="0"/>
          <w:szCs w:val="24"/>
          <w:lang w:eastAsia="ko-KR"/>
        </w:rPr>
      </w:pPr>
    </w:p>
    <w:p w14:paraId="29D06AB4" w14:textId="77777777" w:rsidR="00B57689" w:rsidRDefault="00B57689" w:rsidP="00B57689">
      <w:pPr>
        <w:pStyle w:val="BodyTextIndent2"/>
        <w:ind w:firstLine="0"/>
        <w:rPr>
          <w:i w:val="0"/>
          <w:szCs w:val="24"/>
          <w:lang w:eastAsia="ko-KR"/>
        </w:rPr>
      </w:pPr>
    </w:p>
    <w:p w14:paraId="3B9A4293" w14:textId="77777777" w:rsidR="00B57689" w:rsidRDefault="00B57689" w:rsidP="00B57689">
      <w:pPr>
        <w:pStyle w:val="BodyTextIndent2"/>
        <w:ind w:firstLine="0"/>
        <w:rPr>
          <w:i w:val="0"/>
          <w:szCs w:val="24"/>
          <w:lang w:eastAsia="ko-KR"/>
        </w:rPr>
      </w:pPr>
    </w:p>
    <w:p w14:paraId="27F8CA4F" w14:textId="77777777" w:rsidR="00B57689" w:rsidRDefault="00B57689" w:rsidP="00B57689">
      <w:pPr>
        <w:pStyle w:val="BodyTextIndent2"/>
        <w:ind w:firstLine="0"/>
        <w:rPr>
          <w:i w:val="0"/>
          <w:szCs w:val="24"/>
          <w:lang w:eastAsia="ko-KR"/>
        </w:rPr>
      </w:pPr>
    </w:p>
    <w:p w14:paraId="0E76086D" w14:textId="77777777" w:rsidR="00B57689" w:rsidRDefault="00B57689" w:rsidP="00B57689">
      <w:pPr>
        <w:pStyle w:val="BodyTextIndent2"/>
        <w:ind w:firstLine="0"/>
        <w:rPr>
          <w:i w:val="0"/>
          <w:szCs w:val="24"/>
          <w:lang w:eastAsia="ko-KR"/>
        </w:rPr>
      </w:pPr>
    </w:p>
    <w:p w14:paraId="612DFB43" w14:textId="77777777" w:rsidR="00B57689" w:rsidRDefault="00B57689" w:rsidP="00B57689">
      <w:pPr>
        <w:pStyle w:val="BodyTextIndent2"/>
        <w:ind w:firstLine="0"/>
        <w:rPr>
          <w:i w:val="0"/>
          <w:szCs w:val="24"/>
          <w:lang w:eastAsia="ko-KR"/>
        </w:rPr>
      </w:pPr>
    </w:p>
    <w:p w14:paraId="3C0D25FD" w14:textId="77777777" w:rsidR="00B57689" w:rsidRDefault="00B57689" w:rsidP="00B57689">
      <w:pPr>
        <w:pStyle w:val="BodyTextIndent2"/>
        <w:ind w:firstLine="0"/>
        <w:rPr>
          <w:i w:val="0"/>
          <w:szCs w:val="24"/>
          <w:lang w:eastAsia="ko-KR"/>
        </w:rPr>
      </w:pPr>
    </w:p>
    <w:p w14:paraId="5F771CEC" w14:textId="77777777" w:rsidR="00B57689" w:rsidRDefault="00B57689" w:rsidP="00B57689">
      <w:pPr>
        <w:pStyle w:val="BodyTextIndent2"/>
        <w:ind w:firstLine="0"/>
        <w:rPr>
          <w:i w:val="0"/>
          <w:szCs w:val="24"/>
          <w:lang w:eastAsia="ko-KR"/>
        </w:rPr>
      </w:pPr>
    </w:p>
    <w:p w14:paraId="779D648B" w14:textId="77777777" w:rsidR="00B57689" w:rsidRDefault="00B57689" w:rsidP="00B57689">
      <w:pPr>
        <w:pStyle w:val="BodyTextIndent2"/>
        <w:ind w:firstLine="0"/>
        <w:rPr>
          <w:i w:val="0"/>
          <w:szCs w:val="24"/>
          <w:lang w:eastAsia="ko-KR"/>
        </w:rPr>
      </w:pPr>
    </w:p>
    <w:p w14:paraId="6C272E64" w14:textId="77777777" w:rsidR="00B57689" w:rsidRDefault="00B57689" w:rsidP="00B57689">
      <w:pPr>
        <w:pStyle w:val="BodyTextIndent2"/>
        <w:ind w:firstLine="0"/>
        <w:rPr>
          <w:i w:val="0"/>
          <w:szCs w:val="24"/>
          <w:lang w:eastAsia="ko-KR"/>
        </w:rPr>
      </w:pPr>
    </w:p>
    <w:p w14:paraId="362BA2F2" w14:textId="77777777" w:rsidR="00B57689" w:rsidRPr="00555CFE" w:rsidRDefault="00B57689" w:rsidP="00B57689">
      <w:pPr>
        <w:pStyle w:val="BodyTextIndent2"/>
        <w:ind w:firstLine="0"/>
        <w:rPr>
          <w:i w:val="0"/>
          <w:szCs w:val="24"/>
          <w:lang w:eastAsia="ko-KR"/>
        </w:rPr>
      </w:pPr>
    </w:p>
    <w:p w14:paraId="15D02E96" w14:textId="38B8849E" w:rsidR="00A436CE" w:rsidRPr="004A45A8" w:rsidRDefault="00882E8D" w:rsidP="004A45A8">
      <w:pPr>
        <w:pStyle w:val="Heading2"/>
        <w:rPr>
          <w:b w:val="0"/>
          <w:i/>
        </w:rPr>
      </w:pPr>
      <w:r w:rsidRPr="00882E8D" w:rsidDel="00882E8D">
        <w:rPr>
          <w:i/>
        </w:rPr>
        <w:lastRenderedPageBreak/>
        <w:t xml:space="preserve"> </w:t>
      </w:r>
      <w:bookmarkStart w:id="143" w:name="_Toc465413174"/>
      <w:r w:rsidR="00A436CE" w:rsidRPr="004A45A8">
        <w:t>[Chemical Eng</w:t>
      </w:r>
      <w:r w:rsidR="00054009" w:rsidRPr="004A45A8">
        <w:t>in</w:t>
      </w:r>
      <w:r w:rsidR="00A436CE" w:rsidRPr="004A45A8">
        <w:t>eering</w:t>
      </w:r>
      <w:r>
        <w:t xml:space="preserve"> Passage</w:t>
      </w:r>
      <w:r w:rsidR="00A436CE" w:rsidRPr="004A45A8">
        <w:t>]</w:t>
      </w:r>
      <w:bookmarkEnd w:id="143"/>
    </w:p>
    <w:p w14:paraId="6E97E936" w14:textId="77777777" w:rsidR="00A436CE" w:rsidRPr="007B6638" w:rsidRDefault="00A436CE" w:rsidP="004301C3">
      <w:pPr>
        <w:pStyle w:val="BodyTextIndent2"/>
        <w:rPr>
          <w:i w:val="0"/>
          <w:szCs w:val="24"/>
          <w:lang w:eastAsia="ko-KR"/>
        </w:rPr>
      </w:pPr>
    </w:p>
    <w:p w14:paraId="4B57ECBA" w14:textId="77777777" w:rsidR="00B57689" w:rsidRDefault="00B57689" w:rsidP="00B57689">
      <w:pPr>
        <w:pStyle w:val="BodyTextIndent2"/>
        <w:rPr>
          <w:i w:val="0"/>
          <w:szCs w:val="24"/>
          <w:lang w:eastAsia="ko-KR"/>
        </w:rPr>
      </w:pPr>
      <w:r>
        <w:rPr>
          <w:i w:val="0"/>
          <w:szCs w:val="24"/>
          <w:lang w:eastAsia="ko-KR"/>
        </w:rPr>
        <w:t>Results and Discussion</w:t>
      </w:r>
    </w:p>
    <w:p w14:paraId="07217856" w14:textId="77777777" w:rsidR="00B57689" w:rsidRPr="007B6638" w:rsidRDefault="00B57689" w:rsidP="00B57689">
      <w:pPr>
        <w:pStyle w:val="BodyTextIndent2"/>
        <w:rPr>
          <w:i w:val="0"/>
          <w:szCs w:val="24"/>
          <w:lang w:eastAsia="ko-KR"/>
        </w:rPr>
      </w:pPr>
    </w:p>
    <w:p w14:paraId="2A1229C6" w14:textId="77777777" w:rsidR="00B57689" w:rsidRDefault="00B57689" w:rsidP="00B57689">
      <w:pPr>
        <w:pStyle w:val="BodyTextIndent2"/>
        <w:rPr>
          <w:i w:val="0"/>
          <w:szCs w:val="24"/>
          <w:lang w:eastAsia="ko-KR"/>
        </w:rPr>
      </w:pPr>
      <w:r w:rsidRPr="00555CFE">
        <w:rPr>
          <w:i w:val="0"/>
          <w:szCs w:val="24"/>
          <w:lang w:eastAsia="ko-KR"/>
        </w:rPr>
        <w:t xml:space="preserve">The phase transitions of asymmetric PS-b-P2VP melt </w:t>
      </w:r>
      <w:r>
        <w:rPr>
          <w:i w:val="0"/>
          <w:szCs w:val="24"/>
          <w:lang w:eastAsia="ko-KR"/>
        </w:rPr>
        <w:t>was</w:t>
      </w:r>
      <w:r w:rsidRPr="00555CFE">
        <w:rPr>
          <w:i w:val="0"/>
          <w:szCs w:val="24"/>
          <w:lang w:eastAsia="ko-KR"/>
        </w:rPr>
        <w:t xml:space="preserve"> evaluated by in-situ SAXS experiments. Figure 1a </w:t>
      </w:r>
      <w:r>
        <w:rPr>
          <w:i w:val="0"/>
          <w:szCs w:val="24"/>
          <w:lang w:eastAsia="ko-KR"/>
        </w:rPr>
        <w:t>tells about</w:t>
      </w:r>
      <w:r w:rsidRPr="00555CFE">
        <w:rPr>
          <w:i w:val="0"/>
          <w:szCs w:val="24"/>
          <w:lang w:eastAsia="ko-KR"/>
        </w:rPr>
        <w:t xml:space="preserve"> the SAXS intensity profiles as </w:t>
      </w:r>
      <w:r>
        <w:rPr>
          <w:i w:val="0"/>
          <w:szCs w:val="24"/>
          <w:lang w:eastAsia="ko-KR"/>
        </w:rPr>
        <w:t xml:space="preserve">being </w:t>
      </w:r>
      <w:r w:rsidRPr="00555CFE">
        <w:rPr>
          <w:i w:val="0"/>
          <w:szCs w:val="24"/>
          <w:lang w:eastAsia="ko-KR"/>
        </w:rPr>
        <w:t>a function of the scattering vector (</w:t>
      </w:r>
      <w:r w:rsidRPr="00123532">
        <w:rPr>
          <w:i w:val="0"/>
          <w:szCs w:val="24"/>
          <w:lang w:eastAsia="ko-KR"/>
        </w:rPr>
        <w:t>q</w:t>
      </w:r>
      <w:r w:rsidRPr="00555CFE">
        <w:rPr>
          <w:i w:val="0"/>
          <w:szCs w:val="24"/>
          <w:lang w:eastAsia="ko-KR"/>
        </w:rPr>
        <w:t xml:space="preserve">), where </w:t>
      </w:r>
      <w:r w:rsidRPr="00AC20ED">
        <w:rPr>
          <w:i w:val="0"/>
          <w:szCs w:val="24"/>
          <w:lang w:eastAsia="ko-KR"/>
        </w:rPr>
        <w:t>q</w:t>
      </w:r>
      <w:r w:rsidRPr="00555CFE">
        <w:rPr>
          <w:i w:val="0"/>
          <w:szCs w:val="24"/>
          <w:lang w:eastAsia="ko-KR"/>
        </w:rPr>
        <w:t xml:space="preserve"> = (4π/</w:t>
      </w:r>
      <w:r w:rsidRPr="00AC20ED">
        <w:rPr>
          <w:i w:val="0"/>
          <w:szCs w:val="24"/>
          <w:lang w:eastAsia="ko-KR"/>
        </w:rPr>
        <w:t>λ</w:t>
      </w:r>
      <w:r w:rsidRPr="00555CFE">
        <w:rPr>
          <w:i w:val="0"/>
          <w:szCs w:val="24"/>
          <w:lang w:eastAsia="ko-KR"/>
        </w:rPr>
        <w:t>)</w:t>
      </w:r>
      <w:proofErr w:type="spellStart"/>
      <w:r w:rsidRPr="00555CFE">
        <w:rPr>
          <w:i w:val="0"/>
          <w:szCs w:val="24"/>
          <w:lang w:eastAsia="ko-KR"/>
        </w:rPr>
        <w:t>sin</w:t>
      </w:r>
      <w:r w:rsidRPr="00AC20ED">
        <w:rPr>
          <w:i w:val="0"/>
          <w:szCs w:val="24"/>
          <w:lang w:eastAsia="ko-KR"/>
        </w:rPr>
        <w:t>θ</w:t>
      </w:r>
      <w:proofErr w:type="spellEnd"/>
      <w:r w:rsidRPr="00555CFE">
        <w:rPr>
          <w:i w:val="0"/>
          <w:szCs w:val="24"/>
          <w:lang w:eastAsia="ko-KR"/>
        </w:rPr>
        <w:t xml:space="preserve">, and </w:t>
      </w:r>
      <w:r w:rsidRPr="00AC20ED">
        <w:rPr>
          <w:i w:val="0"/>
          <w:szCs w:val="24"/>
          <w:lang w:eastAsia="ko-KR"/>
        </w:rPr>
        <w:t>θ</w:t>
      </w:r>
      <w:r w:rsidRPr="00555CFE">
        <w:rPr>
          <w:i w:val="0"/>
          <w:szCs w:val="24"/>
          <w:lang w:eastAsia="ko-KR"/>
        </w:rPr>
        <w:t xml:space="preserve"> and </w:t>
      </w:r>
      <w:r w:rsidRPr="00AC20ED">
        <w:rPr>
          <w:i w:val="0"/>
          <w:szCs w:val="24"/>
          <w:lang w:eastAsia="ko-KR"/>
        </w:rPr>
        <w:t>λ</w:t>
      </w:r>
      <w:r w:rsidRPr="00555CFE">
        <w:rPr>
          <w:i w:val="0"/>
          <w:szCs w:val="24"/>
          <w:lang w:eastAsia="ko-KR"/>
        </w:rPr>
        <w:t xml:space="preserve"> are the scattering angle and wave</w:t>
      </w:r>
      <w:r>
        <w:rPr>
          <w:i w:val="0"/>
          <w:szCs w:val="24"/>
          <w:lang w:eastAsia="ko-KR"/>
        </w:rPr>
        <w:t xml:space="preserve"> </w:t>
      </w:r>
      <w:r w:rsidRPr="00555CFE">
        <w:rPr>
          <w:i w:val="0"/>
          <w:szCs w:val="24"/>
          <w:lang w:eastAsia="ko-KR"/>
        </w:rPr>
        <w:t xml:space="preserve">length of the incident x-ray beam, respectively. </w:t>
      </w:r>
      <w:r>
        <w:rPr>
          <w:i w:val="0"/>
          <w:szCs w:val="24"/>
          <w:lang w:eastAsia="ko-KR"/>
        </w:rPr>
        <w:t>S</w:t>
      </w:r>
      <w:r w:rsidRPr="00555CFE">
        <w:rPr>
          <w:i w:val="0"/>
          <w:szCs w:val="24"/>
          <w:lang w:eastAsia="ko-KR"/>
        </w:rPr>
        <w:t xml:space="preserve">ample annealed at a constant temperature of 150 </w:t>
      </w:r>
      <w:proofErr w:type="spellStart"/>
      <w:r w:rsidRPr="00555CFE">
        <w:rPr>
          <w:i w:val="0"/>
          <w:szCs w:val="24"/>
          <w:lang w:eastAsia="ko-KR"/>
        </w:rPr>
        <w:t>oC</w:t>
      </w:r>
      <w:proofErr w:type="spellEnd"/>
      <w:r w:rsidRPr="00555CFE">
        <w:rPr>
          <w:i w:val="0"/>
          <w:szCs w:val="24"/>
          <w:lang w:eastAsia="ko-KR"/>
        </w:rPr>
        <w:t xml:space="preserve"> was subjected to the heating process from 150 to</w:t>
      </w:r>
      <w:r>
        <w:rPr>
          <w:i w:val="0"/>
          <w:szCs w:val="24"/>
          <w:lang w:eastAsia="ko-KR"/>
        </w:rPr>
        <w:t xml:space="preserve"> 260 °C</w:t>
      </w:r>
      <w:r w:rsidRPr="00555CFE">
        <w:rPr>
          <w:i w:val="0"/>
          <w:szCs w:val="24"/>
          <w:lang w:eastAsia="ko-KR"/>
        </w:rPr>
        <w:t xml:space="preserve"> well above the glass transition temperatures (~ 100 </w:t>
      </w:r>
      <w:proofErr w:type="spellStart"/>
      <w:r w:rsidRPr="00555CFE">
        <w:rPr>
          <w:i w:val="0"/>
          <w:szCs w:val="24"/>
          <w:lang w:eastAsia="ko-KR"/>
        </w:rPr>
        <w:t>oC</w:t>
      </w:r>
      <w:proofErr w:type="spellEnd"/>
      <w:r w:rsidRPr="00555CFE">
        <w:rPr>
          <w:i w:val="0"/>
          <w:szCs w:val="24"/>
          <w:lang w:eastAsia="ko-KR"/>
        </w:rPr>
        <w:t xml:space="preserve">) of the two blocks.  All the profiles were measured at various temperatures during heating at a heating rate of 0.7 </w:t>
      </w:r>
      <w:proofErr w:type="spellStart"/>
      <w:r w:rsidRPr="00555CFE">
        <w:rPr>
          <w:i w:val="0"/>
          <w:szCs w:val="24"/>
          <w:lang w:eastAsia="ko-KR"/>
        </w:rPr>
        <w:t>oC</w:t>
      </w:r>
      <w:proofErr w:type="spellEnd"/>
      <w:r w:rsidRPr="00555CFE">
        <w:rPr>
          <w:i w:val="0"/>
          <w:szCs w:val="24"/>
          <w:lang w:eastAsia="ko-KR"/>
        </w:rPr>
        <w:t xml:space="preserve">/min. At a lower temperature of </w:t>
      </w:r>
      <w:r w:rsidRPr="00AC20ED">
        <w:rPr>
          <w:i w:val="0"/>
          <w:szCs w:val="24"/>
          <w:lang w:eastAsia="ko-KR"/>
        </w:rPr>
        <w:t>T</w:t>
      </w:r>
      <w:r w:rsidRPr="00555CFE">
        <w:rPr>
          <w:i w:val="0"/>
          <w:szCs w:val="24"/>
          <w:lang w:eastAsia="ko-KR"/>
        </w:rPr>
        <w:t xml:space="preserve"> = 150 </w:t>
      </w:r>
      <w:proofErr w:type="spellStart"/>
      <w:r w:rsidRPr="00555CFE">
        <w:rPr>
          <w:i w:val="0"/>
          <w:szCs w:val="24"/>
          <w:lang w:eastAsia="ko-KR"/>
        </w:rPr>
        <w:t>oC</w:t>
      </w:r>
      <w:proofErr w:type="spellEnd"/>
      <w:r w:rsidRPr="00555CFE">
        <w:rPr>
          <w:i w:val="0"/>
          <w:szCs w:val="24"/>
          <w:lang w:eastAsia="ko-KR"/>
        </w:rPr>
        <w:t xml:space="preserve">, a sharp primary peak at </w:t>
      </w:r>
      <w:r w:rsidRPr="00AC20ED">
        <w:rPr>
          <w:i w:val="0"/>
          <w:szCs w:val="24"/>
          <w:lang w:eastAsia="ko-KR"/>
        </w:rPr>
        <w:t>q</w:t>
      </w:r>
      <w:r w:rsidRPr="00555CFE">
        <w:rPr>
          <w:i w:val="0"/>
          <w:szCs w:val="24"/>
          <w:lang w:eastAsia="ko-KR"/>
        </w:rPr>
        <w:t>* = 0.353 nm</w:t>
      </w:r>
      <w:r w:rsidRPr="00AC20ED">
        <w:rPr>
          <w:i w:val="0"/>
          <w:szCs w:val="24"/>
          <w:lang w:eastAsia="ko-KR"/>
        </w:rPr>
        <w:t>-1</w:t>
      </w:r>
      <w:r w:rsidRPr="00555CFE">
        <w:rPr>
          <w:i w:val="0"/>
          <w:szCs w:val="24"/>
          <w:lang w:eastAsia="ko-KR"/>
        </w:rPr>
        <w:t xml:space="preserve">, two shoulder peaks at both sides of primary peak, and a higher-order peak at </w:t>
      </w:r>
      <w:r w:rsidRPr="00AC20ED">
        <w:rPr>
          <w:i w:val="0"/>
          <w:szCs w:val="24"/>
          <w:lang w:eastAsia="ko-KR"/>
        </w:rPr>
        <w:t>q</w:t>
      </w:r>
      <w:r w:rsidRPr="00555CFE">
        <w:rPr>
          <w:i w:val="0"/>
          <w:szCs w:val="24"/>
          <w:lang w:eastAsia="ko-KR"/>
        </w:rPr>
        <w:t xml:space="preserve"> = 0.706 nm</w:t>
      </w:r>
      <w:r w:rsidRPr="00AC20ED">
        <w:rPr>
          <w:i w:val="0"/>
          <w:szCs w:val="24"/>
          <w:lang w:eastAsia="ko-KR"/>
        </w:rPr>
        <w:t>-1</w:t>
      </w:r>
      <w:r w:rsidRPr="00555CFE">
        <w:rPr>
          <w:i w:val="0"/>
          <w:szCs w:val="24"/>
          <w:lang w:eastAsia="ko-KR"/>
        </w:rPr>
        <w:t xml:space="preserve"> indicated a hexagonally perforated layer (HPL) structure of the A-B-C stacking pattern with </w:t>
      </w:r>
      <w:r w:rsidRPr="00AC20ED">
        <w:rPr>
          <w:i w:val="0"/>
          <w:szCs w:val="24"/>
          <w:lang w:eastAsia="ko-KR"/>
        </w:rPr>
        <w:t>q</w:t>
      </w:r>
      <w:r w:rsidRPr="00555CFE">
        <w:rPr>
          <w:i w:val="0"/>
          <w:szCs w:val="24"/>
          <w:lang w:eastAsia="ko-KR"/>
        </w:rPr>
        <w:t>/</w:t>
      </w:r>
      <w:r w:rsidRPr="00AC20ED">
        <w:rPr>
          <w:i w:val="0"/>
          <w:szCs w:val="24"/>
          <w:lang w:eastAsia="ko-KR"/>
        </w:rPr>
        <w:t>q</w:t>
      </w:r>
      <w:r w:rsidRPr="00555CFE">
        <w:rPr>
          <w:i w:val="0"/>
          <w:szCs w:val="24"/>
          <w:lang w:eastAsia="ko-KR"/>
        </w:rPr>
        <w:t>* = 0.92 : 1 : 1.08 : 2 for {101}</w:t>
      </w:r>
      <w:r w:rsidRPr="00AC20ED">
        <w:rPr>
          <w:i w:val="0"/>
          <w:szCs w:val="24"/>
          <w:lang w:eastAsia="ko-KR"/>
        </w:rPr>
        <w:t>HPL</w:t>
      </w:r>
      <w:r w:rsidRPr="00555CFE">
        <w:rPr>
          <w:i w:val="0"/>
          <w:szCs w:val="24"/>
          <w:lang w:eastAsia="ko-KR"/>
        </w:rPr>
        <w:t>, {003}</w:t>
      </w:r>
      <w:r w:rsidRPr="00AC20ED">
        <w:rPr>
          <w:i w:val="0"/>
          <w:szCs w:val="24"/>
          <w:lang w:eastAsia="ko-KR"/>
        </w:rPr>
        <w:t>HPL</w:t>
      </w:r>
      <w:r w:rsidRPr="00555CFE">
        <w:rPr>
          <w:i w:val="0"/>
          <w:szCs w:val="24"/>
          <w:lang w:eastAsia="ko-KR"/>
        </w:rPr>
        <w:t>, {102}</w:t>
      </w:r>
      <w:r w:rsidRPr="00AC20ED">
        <w:rPr>
          <w:i w:val="0"/>
          <w:szCs w:val="24"/>
          <w:lang w:eastAsia="ko-KR"/>
        </w:rPr>
        <w:t>HPL</w:t>
      </w:r>
      <w:r w:rsidRPr="00555CFE">
        <w:rPr>
          <w:i w:val="0"/>
          <w:szCs w:val="24"/>
          <w:lang w:eastAsia="ko-KR"/>
        </w:rPr>
        <w:t xml:space="preserve"> and {006}</w:t>
      </w:r>
      <w:r w:rsidRPr="00AC20ED">
        <w:rPr>
          <w:i w:val="0"/>
          <w:szCs w:val="24"/>
          <w:lang w:eastAsia="ko-KR"/>
        </w:rPr>
        <w:t>HPL</w:t>
      </w:r>
      <w:r w:rsidRPr="00555CFE">
        <w:rPr>
          <w:i w:val="0"/>
          <w:szCs w:val="24"/>
          <w:lang w:eastAsia="ko-KR"/>
        </w:rPr>
        <w:t xml:space="preserve"> respectively. A HPL structure </w:t>
      </w:r>
      <w:r>
        <w:rPr>
          <w:i w:val="0"/>
          <w:szCs w:val="24"/>
          <w:lang w:eastAsia="ko-KR"/>
        </w:rPr>
        <w:t>is</w:t>
      </w:r>
      <w:r w:rsidRPr="00555CFE">
        <w:rPr>
          <w:i w:val="0"/>
          <w:szCs w:val="24"/>
          <w:lang w:eastAsia="ko-KR"/>
        </w:rPr>
        <w:t xml:space="preserve"> confirmed by the TEM image of</w:t>
      </w:r>
      <w:r>
        <w:rPr>
          <w:i w:val="0"/>
          <w:szCs w:val="24"/>
          <w:lang w:eastAsia="ko-KR"/>
        </w:rPr>
        <w:t xml:space="preserve"> the</w:t>
      </w:r>
      <w:r w:rsidRPr="00555CFE">
        <w:rPr>
          <w:i w:val="0"/>
          <w:szCs w:val="24"/>
          <w:lang w:eastAsia="ko-KR"/>
        </w:rPr>
        <w:t xml:space="preserve"> PS-b-P2VP melt annealed at 160 </w:t>
      </w:r>
      <w:proofErr w:type="spellStart"/>
      <w:r w:rsidRPr="00555CFE">
        <w:rPr>
          <w:i w:val="0"/>
          <w:szCs w:val="24"/>
          <w:lang w:eastAsia="ko-KR"/>
        </w:rPr>
        <w:t>oC</w:t>
      </w:r>
      <w:proofErr w:type="spellEnd"/>
      <w:r w:rsidRPr="00555CFE">
        <w:rPr>
          <w:i w:val="0"/>
          <w:szCs w:val="24"/>
          <w:lang w:eastAsia="ko-KR"/>
        </w:rPr>
        <w:t xml:space="preserve">, </w:t>
      </w:r>
      <w:proofErr w:type="gramStart"/>
      <w:r w:rsidRPr="00555CFE">
        <w:rPr>
          <w:i w:val="0"/>
          <w:szCs w:val="24"/>
          <w:lang w:eastAsia="ko-KR"/>
        </w:rPr>
        <w:t>as</w:t>
      </w:r>
      <w:r>
        <w:rPr>
          <w:i w:val="0"/>
          <w:szCs w:val="24"/>
          <w:lang w:eastAsia="ko-KR"/>
        </w:rPr>
        <w:t xml:space="preserve"> </w:t>
      </w:r>
      <w:r w:rsidRPr="00555CFE">
        <w:rPr>
          <w:i w:val="0"/>
          <w:szCs w:val="24"/>
          <w:lang w:eastAsia="ko-KR"/>
        </w:rPr>
        <w:t xml:space="preserve"> </w:t>
      </w:r>
      <w:r>
        <w:rPr>
          <w:i w:val="0"/>
          <w:szCs w:val="24"/>
          <w:lang w:eastAsia="ko-KR"/>
        </w:rPr>
        <w:t>seen</w:t>
      </w:r>
      <w:proofErr w:type="gramEnd"/>
      <w:r w:rsidRPr="00555CFE">
        <w:rPr>
          <w:i w:val="0"/>
          <w:szCs w:val="24"/>
          <w:lang w:eastAsia="ko-KR"/>
        </w:rPr>
        <w:t xml:space="preserve"> in Figure 1b.  Both the shoulder peaks were faded with </w:t>
      </w:r>
      <w:r>
        <w:rPr>
          <w:i w:val="0"/>
          <w:szCs w:val="24"/>
          <w:lang w:eastAsia="ko-KR"/>
        </w:rPr>
        <w:t xml:space="preserve">an </w:t>
      </w:r>
      <w:r w:rsidRPr="00555CFE">
        <w:rPr>
          <w:i w:val="0"/>
          <w:szCs w:val="24"/>
          <w:lang w:eastAsia="ko-KR"/>
        </w:rPr>
        <w:t>increasing temperature up to 170 °C, while</w:t>
      </w:r>
      <w:r>
        <w:rPr>
          <w:i w:val="0"/>
          <w:szCs w:val="24"/>
          <w:lang w:eastAsia="ko-KR"/>
        </w:rPr>
        <w:t xml:space="preserve"> the </w:t>
      </w:r>
      <w:r w:rsidRPr="00555CFE">
        <w:rPr>
          <w:i w:val="0"/>
          <w:szCs w:val="24"/>
          <w:lang w:eastAsia="ko-KR"/>
        </w:rPr>
        <w:t xml:space="preserve">higher-order peak at </w:t>
      </w:r>
      <w:r w:rsidRPr="00AC20ED">
        <w:rPr>
          <w:i w:val="0"/>
          <w:szCs w:val="24"/>
          <w:lang w:eastAsia="ko-KR"/>
        </w:rPr>
        <w:t>q</w:t>
      </w:r>
      <w:r w:rsidRPr="00555CFE">
        <w:rPr>
          <w:i w:val="0"/>
          <w:szCs w:val="24"/>
          <w:lang w:eastAsia="ko-KR"/>
        </w:rPr>
        <w:t xml:space="preserve"> = 0.714 nm</w:t>
      </w:r>
      <w:r w:rsidRPr="00AC20ED">
        <w:rPr>
          <w:i w:val="0"/>
          <w:szCs w:val="24"/>
          <w:lang w:eastAsia="ko-KR"/>
        </w:rPr>
        <w:t>-1</w:t>
      </w:r>
      <w:r w:rsidRPr="00555CFE">
        <w:rPr>
          <w:i w:val="0"/>
          <w:szCs w:val="24"/>
          <w:lang w:eastAsia="ko-KR"/>
        </w:rPr>
        <w:t xml:space="preserve"> was still </w:t>
      </w:r>
      <w:r>
        <w:rPr>
          <w:i w:val="0"/>
          <w:szCs w:val="24"/>
          <w:lang w:eastAsia="ko-KR"/>
        </w:rPr>
        <w:t xml:space="preserve">discernable. </w:t>
      </w:r>
    </w:p>
    <w:p w14:paraId="15D9630E" w14:textId="77777777" w:rsidR="00B57689" w:rsidRDefault="00B57689" w:rsidP="00B57689">
      <w:pPr>
        <w:pStyle w:val="BodyTextIndent2"/>
        <w:rPr>
          <w:i w:val="0"/>
          <w:szCs w:val="24"/>
          <w:lang w:eastAsia="ko-KR"/>
        </w:rPr>
      </w:pPr>
    </w:p>
    <w:p w14:paraId="4FB9C68F" w14:textId="77777777" w:rsidR="00B57689" w:rsidRDefault="00B57689" w:rsidP="00B57689">
      <w:pPr>
        <w:pStyle w:val="BodyTextIndent2"/>
        <w:rPr>
          <w:i w:val="0"/>
          <w:szCs w:val="24"/>
          <w:lang w:eastAsia="ko-KR"/>
        </w:rPr>
      </w:pPr>
      <w:r w:rsidRPr="00555CFE">
        <w:rPr>
          <w:i w:val="0"/>
          <w:szCs w:val="24"/>
          <w:lang w:eastAsia="ko-KR"/>
        </w:rPr>
        <w:t>As temperature increases (</w:t>
      </w:r>
      <w:r w:rsidRPr="00AC20ED">
        <w:rPr>
          <w:i w:val="0"/>
          <w:szCs w:val="24"/>
          <w:lang w:eastAsia="ko-KR"/>
        </w:rPr>
        <w:t>T</w:t>
      </w:r>
      <w:r w:rsidRPr="00555CFE">
        <w:rPr>
          <w:i w:val="0"/>
          <w:szCs w:val="24"/>
          <w:lang w:eastAsia="ko-KR"/>
        </w:rPr>
        <w:t xml:space="preserve"> &gt; 185 °C), the intensity profiles were changed into a sharp primary peak and a second-order peak with the peak ratio of </w:t>
      </w:r>
      <w:r w:rsidRPr="00AC20ED">
        <w:rPr>
          <w:i w:val="0"/>
          <w:szCs w:val="24"/>
          <w:lang w:eastAsia="ko-KR"/>
        </w:rPr>
        <w:t>q</w:t>
      </w:r>
      <w:r w:rsidRPr="00555CFE">
        <w:rPr>
          <w:i w:val="0"/>
          <w:szCs w:val="24"/>
          <w:lang w:eastAsia="ko-KR"/>
        </w:rPr>
        <w:t>/</w:t>
      </w:r>
      <w:r w:rsidRPr="00AC20ED">
        <w:rPr>
          <w:i w:val="0"/>
          <w:szCs w:val="24"/>
          <w:lang w:eastAsia="ko-KR"/>
        </w:rPr>
        <w:t>q</w:t>
      </w:r>
      <w:r w:rsidRPr="00555CFE">
        <w:rPr>
          <w:i w:val="0"/>
          <w:szCs w:val="24"/>
          <w:lang w:eastAsia="ko-KR"/>
        </w:rPr>
        <w:t>* = 1.15 for {121}GYR and {220}GYR, which was distinctly displayed</w:t>
      </w:r>
      <w:r>
        <w:rPr>
          <w:i w:val="0"/>
          <w:szCs w:val="24"/>
          <w:lang w:eastAsia="ko-KR"/>
        </w:rPr>
        <w:t xml:space="preserve"> separately</w:t>
      </w:r>
      <w:r w:rsidRPr="00555CFE">
        <w:rPr>
          <w:i w:val="0"/>
          <w:szCs w:val="24"/>
          <w:lang w:eastAsia="ko-KR"/>
        </w:rPr>
        <w:t xml:space="preserve"> in th</w:t>
      </w:r>
      <w:r>
        <w:rPr>
          <w:i w:val="0"/>
          <w:szCs w:val="24"/>
          <w:lang w:eastAsia="ko-KR"/>
        </w:rPr>
        <w:t xml:space="preserve">e intensity profile at 200 °C. </w:t>
      </w:r>
      <w:r w:rsidRPr="00555CFE">
        <w:rPr>
          <w:i w:val="0"/>
          <w:szCs w:val="24"/>
          <w:lang w:eastAsia="ko-KR"/>
        </w:rPr>
        <w:t xml:space="preserve">This peak ratio </w:t>
      </w:r>
      <w:r>
        <w:rPr>
          <w:i w:val="0"/>
          <w:szCs w:val="24"/>
          <w:lang w:eastAsia="ko-KR"/>
        </w:rPr>
        <w:t>had the characteristics</w:t>
      </w:r>
      <w:r w:rsidRPr="00555CFE">
        <w:rPr>
          <w:i w:val="0"/>
          <w:szCs w:val="24"/>
          <w:lang w:eastAsia="ko-KR"/>
        </w:rPr>
        <w:t xml:space="preserve"> of a gyroid (GYR) structure, </w:t>
      </w:r>
      <w:r>
        <w:rPr>
          <w:i w:val="0"/>
          <w:szCs w:val="24"/>
          <w:lang w:eastAsia="ko-KR"/>
        </w:rPr>
        <w:t>even though</w:t>
      </w:r>
      <w:r w:rsidRPr="00555CFE">
        <w:rPr>
          <w:i w:val="0"/>
          <w:szCs w:val="24"/>
          <w:lang w:eastAsia="ko-KR"/>
        </w:rPr>
        <w:t xml:space="preserve"> the other higher-order peak was discernable </w:t>
      </w:r>
      <w:r>
        <w:rPr>
          <w:i w:val="0"/>
          <w:szCs w:val="24"/>
          <w:lang w:eastAsia="ko-KR"/>
        </w:rPr>
        <w:t xml:space="preserve">barely </w:t>
      </w:r>
      <w:r w:rsidRPr="00555CFE">
        <w:rPr>
          <w:i w:val="0"/>
          <w:szCs w:val="24"/>
          <w:lang w:eastAsia="ko-KR"/>
        </w:rPr>
        <w:t>due to the low electron density contrast between the two blocks [35, 36]</w:t>
      </w:r>
      <w:r>
        <w:rPr>
          <w:i w:val="0"/>
          <w:szCs w:val="24"/>
          <w:lang w:eastAsia="ko-KR"/>
        </w:rPr>
        <w:t xml:space="preserve">. </w:t>
      </w:r>
      <w:r w:rsidRPr="00555CFE">
        <w:rPr>
          <w:i w:val="0"/>
          <w:szCs w:val="24"/>
          <w:lang w:eastAsia="ko-KR"/>
        </w:rPr>
        <w:t xml:space="preserve">The TEM image of </w:t>
      </w:r>
      <w:r>
        <w:rPr>
          <w:i w:val="0"/>
          <w:szCs w:val="24"/>
          <w:lang w:eastAsia="ko-KR"/>
        </w:rPr>
        <w:t xml:space="preserve">the </w:t>
      </w:r>
      <w:r w:rsidRPr="00555CFE">
        <w:rPr>
          <w:i w:val="0"/>
          <w:szCs w:val="24"/>
          <w:lang w:eastAsia="ko-KR"/>
        </w:rPr>
        <w:t xml:space="preserve">PS-b-P2VP melt annealed at 195 </w:t>
      </w:r>
      <w:proofErr w:type="spellStart"/>
      <w:r w:rsidRPr="00555CFE">
        <w:rPr>
          <w:i w:val="0"/>
          <w:szCs w:val="24"/>
          <w:lang w:eastAsia="ko-KR"/>
        </w:rPr>
        <w:t>oC</w:t>
      </w:r>
      <w:proofErr w:type="spellEnd"/>
      <w:r>
        <w:rPr>
          <w:i w:val="0"/>
          <w:szCs w:val="24"/>
          <w:lang w:eastAsia="ko-KR"/>
        </w:rPr>
        <w:t xml:space="preserve"> we show </w:t>
      </w:r>
      <w:r w:rsidRPr="00555CFE">
        <w:rPr>
          <w:i w:val="0"/>
          <w:szCs w:val="24"/>
          <w:lang w:eastAsia="ko-KR"/>
        </w:rPr>
        <w:t>in Figure 1b, also corresponded to the [100] projection in the cubic structure of a GYR structure</w:t>
      </w:r>
      <w:r>
        <w:rPr>
          <w:i w:val="0"/>
          <w:szCs w:val="24"/>
          <w:lang w:eastAsia="ko-KR"/>
        </w:rPr>
        <w:t xml:space="preserve">. </w:t>
      </w:r>
      <w:r w:rsidRPr="00555CFE">
        <w:rPr>
          <w:i w:val="0"/>
          <w:szCs w:val="24"/>
          <w:lang w:eastAsia="ko-KR"/>
        </w:rPr>
        <w:t>With further increasing temperatures (</w:t>
      </w:r>
      <w:r w:rsidRPr="00AC20ED">
        <w:rPr>
          <w:i w:val="0"/>
          <w:szCs w:val="24"/>
          <w:lang w:eastAsia="ko-KR"/>
        </w:rPr>
        <w:t>T</w:t>
      </w:r>
      <w:r w:rsidRPr="00555CFE">
        <w:rPr>
          <w:i w:val="0"/>
          <w:szCs w:val="24"/>
          <w:lang w:eastAsia="ko-KR"/>
        </w:rPr>
        <w:t xml:space="preserve"> &gt; 210 °C), the primary peak appreciably weakened and the higher-order peaks disappeared, indicating the correlation hole scattering arising from the compositional fluctuations in </w:t>
      </w:r>
      <w:r>
        <w:rPr>
          <w:i w:val="0"/>
          <w:szCs w:val="24"/>
          <w:lang w:eastAsia="ko-KR"/>
        </w:rPr>
        <w:t xml:space="preserve">the </w:t>
      </w:r>
      <w:r w:rsidRPr="00555CFE">
        <w:rPr>
          <w:i w:val="0"/>
          <w:szCs w:val="24"/>
          <w:lang w:eastAsia="ko-KR"/>
        </w:rPr>
        <w:t>disordered (DIS) state of BCPs</w:t>
      </w:r>
    </w:p>
    <w:p w14:paraId="250337D0" w14:textId="77777777" w:rsidR="00B57689" w:rsidRPr="00555CFE" w:rsidRDefault="00B57689" w:rsidP="00B57689">
      <w:pPr>
        <w:pStyle w:val="BodyTextIndent2"/>
        <w:rPr>
          <w:i w:val="0"/>
          <w:szCs w:val="24"/>
          <w:lang w:eastAsia="ko-KR"/>
        </w:rPr>
      </w:pPr>
    </w:p>
    <w:p w14:paraId="216BAEFE" w14:textId="77777777" w:rsidR="00CB262A" w:rsidRDefault="00CB262A" w:rsidP="00A436CE">
      <w:pPr>
        <w:pStyle w:val="BodyTextIndent2"/>
        <w:rPr>
          <w:i w:val="0"/>
          <w:szCs w:val="24"/>
          <w:lang w:eastAsia="ko-KR"/>
        </w:rPr>
      </w:pPr>
    </w:p>
    <w:p w14:paraId="0780F491" w14:textId="77777777" w:rsidR="00B57689" w:rsidRDefault="00B57689" w:rsidP="00A436CE">
      <w:pPr>
        <w:pStyle w:val="BodyTextIndent2"/>
        <w:rPr>
          <w:i w:val="0"/>
          <w:szCs w:val="24"/>
          <w:lang w:eastAsia="ko-KR"/>
        </w:rPr>
      </w:pPr>
    </w:p>
    <w:p w14:paraId="79331585" w14:textId="77777777" w:rsidR="00B57689" w:rsidRDefault="00B57689" w:rsidP="00A436CE">
      <w:pPr>
        <w:pStyle w:val="BodyTextIndent2"/>
        <w:rPr>
          <w:i w:val="0"/>
          <w:szCs w:val="24"/>
          <w:lang w:eastAsia="ko-KR"/>
        </w:rPr>
      </w:pPr>
    </w:p>
    <w:p w14:paraId="3B251852" w14:textId="77777777" w:rsidR="00CB262A" w:rsidRDefault="00CB262A" w:rsidP="00A436CE">
      <w:pPr>
        <w:pStyle w:val="BodyTextIndent2"/>
        <w:rPr>
          <w:i w:val="0"/>
          <w:szCs w:val="24"/>
          <w:lang w:eastAsia="ko-KR"/>
        </w:rPr>
      </w:pPr>
    </w:p>
    <w:p w14:paraId="1922D7A9" w14:textId="77777777" w:rsidR="00CB262A" w:rsidRDefault="00CB262A" w:rsidP="00A436CE">
      <w:pPr>
        <w:pStyle w:val="BodyTextIndent2"/>
        <w:rPr>
          <w:i w:val="0"/>
          <w:szCs w:val="24"/>
          <w:lang w:eastAsia="ko-KR"/>
        </w:rPr>
      </w:pPr>
    </w:p>
    <w:p w14:paraId="68B82803" w14:textId="77777777" w:rsidR="00CB262A" w:rsidRDefault="00CB262A" w:rsidP="00A436CE">
      <w:pPr>
        <w:pStyle w:val="BodyTextIndent2"/>
        <w:rPr>
          <w:i w:val="0"/>
          <w:szCs w:val="24"/>
          <w:lang w:eastAsia="ko-KR"/>
        </w:rPr>
      </w:pPr>
    </w:p>
    <w:p w14:paraId="7BE3EF13" w14:textId="77777777" w:rsidR="00CB262A" w:rsidRDefault="00CB262A" w:rsidP="00A436CE">
      <w:pPr>
        <w:pStyle w:val="BodyTextIndent2"/>
        <w:rPr>
          <w:i w:val="0"/>
          <w:szCs w:val="24"/>
          <w:lang w:eastAsia="ko-KR"/>
        </w:rPr>
      </w:pPr>
    </w:p>
    <w:p w14:paraId="7257B2FF" w14:textId="77777777" w:rsidR="00CB262A" w:rsidRDefault="00CB262A" w:rsidP="00A436CE">
      <w:pPr>
        <w:pStyle w:val="BodyTextIndent2"/>
        <w:rPr>
          <w:i w:val="0"/>
          <w:szCs w:val="24"/>
          <w:lang w:eastAsia="ko-KR"/>
        </w:rPr>
      </w:pPr>
    </w:p>
    <w:p w14:paraId="297ACDA9" w14:textId="77777777" w:rsidR="00CB262A" w:rsidRDefault="00CB262A" w:rsidP="00A436CE">
      <w:pPr>
        <w:pStyle w:val="BodyTextIndent2"/>
        <w:rPr>
          <w:i w:val="0"/>
          <w:szCs w:val="24"/>
          <w:lang w:eastAsia="ko-KR"/>
        </w:rPr>
      </w:pPr>
    </w:p>
    <w:p w14:paraId="67308AF5" w14:textId="77777777" w:rsidR="00CB262A" w:rsidRDefault="00CB262A" w:rsidP="00A436CE">
      <w:pPr>
        <w:pStyle w:val="BodyTextIndent2"/>
        <w:rPr>
          <w:i w:val="0"/>
          <w:szCs w:val="24"/>
          <w:lang w:eastAsia="ko-KR"/>
        </w:rPr>
      </w:pPr>
    </w:p>
    <w:p w14:paraId="4C4FCC8B" w14:textId="77777777" w:rsidR="00CB262A" w:rsidRDefault="00CB262A" w:rsidP="00A436CE">
      <w:pPr>
        <w:pStyle w:val="BodyTextIndent2"/>
        <w:rPr>
          <w:i w:val="0"/>
          <w:szCs w:val="24"/>
          <w:lang w:eastAsia="ko-KR"/>
        </w:rPr>
      </w:pPr>
    </w:p>
    <w:p w14:paraId="2C66CDC9" w14:textId="77777777" w:rsidR="00CB262A" w:rsidRDefault="00CB262A" w:rsidP="00A436CE">
      <w:pPr>
        <w:pStyle w:val="BodyTextIndent2"/>
        <w:rPr>
          <w:i w:val="0"/>
          <w:szCs w:val="24"/>
          <w:lang w:eastAsia="ko-KR"/>
        </w:rPr>
      </w:pPr>
    </w:p>
    <w:p w14:paraId="7EF150F6" w14:textId="77777777" w:rsidR="00CB262A" w:rsidRDefault="00CB262A" w:rsidP="00A436CE">
      <w:pPr>
        <w:pStyle w:val="BodyTextIndent2"/>
        <w:rPr>
          <w:i w:val="0"/>
          <w:szCs w:val="24"/>
          <w:lang w:eastAsia="ko-KR"/>
        </w:rPr>
      </w:pPr>
    </w:p>
    <w:p w14:paraId="0ABBEF5F" w14:textId="77777777" w:rsidR="00CB262A" w:rsidRDefault="00CB262A" w:rsidP="00A436CE">
      <w:pPr>
        <w:pStyle w:val="BodyTextIndent2"/>
        <w:rPr>
          <w:i w:val="0"/>
          <w:szCs w:val="24"/>
          <w:lang w:eastAsia="ko-KR"/>
        </w:rPr>
      </w:pPr>
    </w:p>
    <w:p w14:paraId="66DAC8AE" w14:textId="77777777" w:rsidR="00CB262A" w:rsidRDefault="00CB262A" w:rsidP="00A436CE">
      <w:pPr>
        <w:pStyle w:val="BodyTextIndent2"/>
        <w:rPr>
          <w:i w:val="0"/>
          <w:szCs w:val="24"/>
          <w:lang w:eastAsia="ko-KR"/>
        </w:rPr>
      </w:pPr>
    </w:p>
    <w:p w14:paraId="7251ABC0" w14:textId="77777777" w:rsidR="00CB262A" w:rsidRDefault="00CB262A" w:rsidP="00A436CE">
      <w:pPr>
        <w:pStyle w:val="BodyTextIndent2"/>
        <w:rPr>
          <w:i w:val="0"/>
          <w:szCs w:val="24"/>
          <w:lang w:eastAsia="ko-KR"/>
        </w:rPr>
      </w:pPr>
    </w:p>
    <w:p w14:paraId="2B441A2A" w14:textId="77777777" w:rsidR="00CB262A" w:rsidRDefault="00CB262A" w:rsidP="00A436CE">
      <w:pPr>
        <w:pStyle w:val="BodyTextIndent2"/>
        <w:rPr>
          <w:i w:val="0"/>
          <w:szCs w:val="24"/>
          <w:lang w:eastAsia="ko-KR"/>
        </w:rPr>
      </w:pPr>
    </w:p>
    <w:p w14:paraId="05100E81" w14:textId="77777777" w:rsidR="00914108" w:rsidRDefault="00914108" w:rsidP="00914108">
      <w:pPr>
        <w:jc w:val="center"/>
        <w:rPr>
          <w:rFonts w:ascii="Times New Roman" w:hAnsi="Times New Roman" w:cs="Times New Roman"/>
          <w:b/>
        </w:rPr>
      </w:pPr>
      <w:bookmarkStart w:id="144" w:name="_Toc465413168"/>
    </w:p>
    <w:p w14:paraId="15013947" w14:textId="2EB65546" w:rsidR="00914108" w:rsidRPr="00914108" w:rsidRDefault="00BD0DA9" w:rsidP="00914108">
      <w:pPr>
        <w:jc w:val="center"/>
        <w:rPr>
          <w:rFonts w:ascii="Times New Roman" w:hAnsi="Times New Roman" w:cs="Times New Roman"/>
          <w:b/>
          <w:sz w:val="28"/>
        </w:rPr>
      </w:pPr>
      <w:r>
        <w:rPr>
          <w:rFonts w:ascii="Times New Roman" w:hAnsi="Times New Roman" w:cs="Times New Roman"/>
          <w:b/>
          <w:sz w:val="28"/>
        </w:rPr>
        <w:lastRenderedPageBreak/>
        <w:t xml:space="preserve">[Medicine </w:t>
      </w:r>
      <w:r w:rsidR="00914108" w:rsidRPr="00914108">
        <w:rPr>
          <w:rFonts w:ascii="Times New Roman" w:hAnsi="Times New Roman" w:cs="Times New Roman"/>
          <w:b/>
          <w:sz w:val="28"/>
        </w:rPr>
        <w:t xml:space="preserve">Passage] </w:t>
      </w:r>
    </w:p>
    <w:p w14:paraId="6AFF1316" w14:textId="77777777" w:rsidR="00914108" w:rsidRPr="002A7045" w:rsidRDefault="00914108" w:rsidP="00914108">
      <w:pPr>
        <w:rPr>
          <w:rFonts w:ascii="Times New Roman" w:hAnsi="Times New Roman" w:cs="Times New Roman"/>
        </w:rPr>
      </w:pPr>
      <w:r w:rsidRPr="002A7045">
        <w:rPr>
          <w:rFonts w:ascii="Times New Roman" w:hAnsi="Times New Roman" w:cs="Times New Roman"/>
        </w:rPr>
        <w:t>Discussion</w:t>
      </w:r>
    </w:p>
    <w:p w14:paraId="568C18F8" w14:textId="77777777" w:rsidR="00914108" w:rsidRPr="002A7045" w:rsidRDefault="00914108" w:rsidP="00914108">
      <w:pPr>
        <w:rPr>
          <w:rFonts w:ascii="Times New Roman" w:hAnsi="Times New Roman" w:cs="Times New Roman"/>
        </w:rPr>
      </w:pPr>
      <w:r>
        <w:rPr>
          <w:rFonts w:ascii="Times New Roman" w:hAnsi="Times New Roman" w:cs="Times New Roman"/>
        </w:rPr>
        <w:t>With</w:t>
      </w:r>
      <w:r w:rsidRPr="002A7045">
        <w:rPr>
          <w:rFonts w:ascii="Times New Roman" w:hAnsi="Times New Roman" w:cs="Times New Roman"/>
        </w:rPr>
        <w:t xml:space="preserve"> the </w:t>
      </w:r>
      <w:r>
        <w:rPr>
          <w:rFonts w:ascii="Times New Roman" w:hAnsi="Times New Roman" w:cs="Times New Roman"/>
        </w:rPr>
        <w:t>modern</w:t>
      </w:r>
      <w:r w:rsidRPr="002A7045">
        <w:rPr>
          <w:rFonts w:ascii="Times New Roman" w:hAnsi="Times New Roman" w:cs="Times New Roman"/>
        </w:rPr>
        <w:t xml:space="preserve"> study, we demonstrated that short</w:t>
      </w:r>
      <w:r>
        <w:rPr>
          <w:rFonts w:ascii="Times New Roman" w:hAnsi="Times New Roman" w:cs="Times New Roman"/>
        </w:rPr>
        <w:t xml:space="preserve"> </w:t>
      </w:r>
      <w:r w:rsidRPr="002A7045">
        <w:rPr>
          <w:rFonts w:ascii="Times New Roman" w:hAnsi="Times New Roman" w:cs="Times New Roman"/>
        </w:rPr>
        <w:t>term active smoking (&lt;10 pack-years) in young patients with untreated int</w:t>
      </w:r>
      <w:r>
        <w:rPr>
          <w:rFonts w:ascii="Times New Roman" w:hAnsi="Times New Roman" w:cs="Times New Roman"/>
        </w:rPr>
        <w:t>ermittent adult-onset asthma were</w:t>
      </w:r>
      <w:r w:rsidRPr="002A7045">
        <w:rPr>
          <w:rFonts w:ascii="Times New Roman" w:hAnsi="Times New Roman" w:cs="Times New Roman"/>
        </w:rPr>
        <w:t xml:space="preserve"> associated with </w:t>
      </w:r>
      <w:r>
        <w:rPr>
          <w:rFonts w:ascii="Times New Roman" w:hAnsi="Times New Roman" w:cs="Times New Roman"/>
        </w:rPr>
        <w:t>a decrease in the</w:t>
      </w:r>
      <w:r w:rsidRPr="002A7045">
        <w:rPr>
          <w:rFonts w:ascii="Times New Roman" w:hAnsi="Times New Roman" w:cs="Times New Roman"/>
        </w:rPr>
        <w:t xml:space="preserve"> lung function and AHR. </w:t>
      </w:r>
      <w:r>
        <w:rPr>
          <w:rFonts w:ascii="Times New Roman" w:hAnsi="Times New Roman" w:cs="Times New Roman"/>
        </w:rPr>
        <w:t xml:space="preserve">  </w:t>
      </w:r>
      <w:r w:rsidRPr="002A7045">
        <w:rPr>
          <w:rFonts w:ascii="Times New Roman" w:hAnsi="Times New Roman" w:cs="Times New Roman"/>
        </w:rPr>
        <w:t>The daily smoking frequency (number of cigarettes per day), smoking duration (</w:t>
      </w:r>
      <w:r>
        <w:rPr>
          <w:rFonts w:ascii="Times New Roman" w:hAnsi="Times New Roman" w:cs="Times New Roman"/>
        </w:rPr>
        <w:t xml:space="preserve">how many </w:t>
      </w:r>
      <w:r w:rsidRPr="002A7045">
        <w:rPr>
          <w:rFonts w:ascii="Times New Roman" w:hAnsi="Times New Roman" w:cs="Times New Roman"/>
        </w:rPr>
        <w:t>years) and cumulative smoking history (</w:t>
      </w:r>
      <w:r>
        <w:rPr>
          <w:rFonts w:ascii="Times New Roman" w:hAnsi="Times New Roman" w:cs="Times New Roman"/>
        </w:rPr>
        <w:t>how many pack-years</w:t>
      </w:r>
      <w:r w:rsidRPr="002A7045">
        <w:rPr>
          <w:rFonts w:ascii="Times New Roman" w:hAnsi="Times New Roman" w:cs="Times New Roman"/>
        </w:rPr>
        <w:t xml:space="preserve">) were predictors </w:t>
      </w:r>
      <w:r>
        <w:rPr>
          <w:rFonts w:ascii="Times New Roman" w:hAnsi="Times New Roman" w:cs="Times New Roman"/>
        </w:rPr>
        <w:t xml:space="preserve">that were significant </w:t>
      </w:r>
      <w:r w:rsidRPr="002A7045">
        <w:rPr>
          <w:rFonts w:ascii="Times New Roman" w:hAnsi="Times New Roman" w:cs="Times New Roman"/>
        </w:rPr>
        <w:t xml:space="preserve">of </w:t>
      </w:r>
      <w:r>
        <w:rPr>
          <w:rFonts w:ascii="Times New Roman" w:hAnsi="Times New Roman" w:cs="Times New Roman"/>
        </w:rPr>
        <w:t>the</w:t>
      </w:r>
      <w:r w:rsidRPr="002A7045">
        <w:rPr>
          <w:rFonts w:ascii="Times New Roman" w:hAnsi="Times New Roman" w:cs="Times New Roman"/>
        </w:rPr>
        <w:t xml:space="preserve"> decreased lung function, even </w:t>
      </w:r>
      <w:proofErr w:type="spellStart"/>
      <w:r w:rsidRPr="002A7045">
        <w:rPr>
          <w:rFonts w:ascii="Times New Roman" w:hAnsi="Times New Roman" w:cs="Times New Roman"/>
        </w:rPr>
        <w:t>th</w:t>
      </w:r>
      <w:r>
        <w:rPr>
          <w:rFonts w:ascii="Times New Roman" w:hAnsi="Times New Roman" w:cs="Times New Roman"/>
        </w:rPr>
        <w:t>r</w:t>
      </w:r>
      <w:r w:rsidRPr="002A7045">
        <w:rPr>
          <w:rFonts w:ascii="Times New Roman" w:hAnsi="Times New Roman" w:cs="Times New Roman"/>
        </w:rPr>
        <w:t>ough</w:t>
      </w:r>
      <w:proofErr w:type="spellEnd"/>
      <w:r w:rsidRPr="002A7045">
        <w:rPr>
          <w:rFonts w:ascii="Times New Roman" w:hAnsi="Times New Roman" w:cs="Times New Roman"/>
        </w:rPr>
        <w:t xml:space="preserve"> the patients were young adults with intermittent asthma. </w:t>
      </w:r>
      <w:r>
        <w:rPr>
          <w:rFonts w:ascii="Times New Roman" w:hAnsi="Times New Roman" w:cs="Times New Roman"/>
        </w:rPr>
        <w:t>In addition to this</w:t>
      </w:r>
      <w:r w:rsidRPr="002A7045">
        <w:rPr>
          <w:rFonts w:ascii="Times New Roman" w:hAnsi="Times New Roman" w:cs="Times New Roman"/>
        </w:rPr>
        <w:t xml:space="preserve">, the daily smoking frequency remained </w:t>
      </w:r>
      <w:r>
        <w:rPr>
          <w:rFonts w:ascii="Times New Roman" w:hAnsi="Times New Roman" w:cs="Times New Roman"/>
        </w:rPr>
        <w:t>to be</w:t>
      </w:r>
      <w:r w:rsidRPr="002A7045">
        <w:rPr>
          <w:rFonts w:ascii="Times New Roman" w:hAnsi="Times New Roman" w:cs="Times New Roman"/>
        </w:rPr>
        <w:t xml:space="preserve"> an independent deter</w:t>
      </w:r>
      <w:r>
        <w:rPr>
          <w:rFonts w:ascii="Times New Roman" w:hAnsi="Times New Roman" w:cs="Times New Roman"/>
        </w:rPr>
        <w:t>minant of marked AHR (HisPC20 &lt;2</w:t>
      </w:r>
      <w:r w:rsidRPr="002A7045">
        <w:rPr>
          <w:rFonts w:ascii="Times New Roman" w:hAnsi="Times New Roman" w:cs="Times New Roman"/>
        </w:rPr>
        <w:t>mg/mL). Collectively, these findings suggest a benefit of never smoking even for young patients with i</w:t>
      </w:r>
      <w:r>
        <w:rPr>
          <w:rFonts w:ascii="Times New Roman" w:hAnsi="Times New Roman" w:cs="Times New Roman"/>
        </w:rPr>
        <w:t>ntermittent adult-onset asthma.</w:t>
      </w:r>
    </w:p>
    <w:p w14:paraId="57A6C42C" w14:textId="77777777" w:rsidR="00914108" w:rsidRPr="002A7045" w:rsidRDefault="00914108" w:rsidP="00914108">
      <w:pPr>
        <w:rPr>
          <w:rFonts w:ascii="Times New Roman" w:hAnsi="Times New Roman" w:cs="Times New Roman"/>
        </w:rPr>
      </w:pPr>
      <w:r>
        <w:rPr>
          <w:rFonts w:ascii="Times New Roman" w:hAnsi="Times New Roman" w:cs="Times New Roman"/>
        </w:rPr>
        <w:t>This</w:t>
      </w:r>
      <w:r w:rsidRPr="002A7045">
        <w:rPr>
          <w:rFonts w:ascii="Times New Roman" w:hAnsi="Times New Roman" w:cs="Times New Roman"/>
        </w:rPr>
        <w:t xml:space="preserve"> study </w:t>
      </w:r>
      <w:r>
        <w:rPr>
          <w:rFonts w:ascii="Times New Roman" w:hAnsi="Times New Roman" w:cs="Times New Roman"/>
        </w:rPr>
        <w:t>research made a demonstration of</w:t>
      </w:r>
      <w:r w:rsidRPr="002A7045">
        <w:rPr>
          <w:rFonts w:ascii="Times New Roman" w:hAnsi="Times New Roman" w:cs="Times New Roman"/>
        </w:rPr>
        <w:t xml:space="preserve"> the effects of short-term smoking (&lt;10 pack-years) in patients with adult-onset asthma and revealed</w:t>
      </w:r>
      <w:r>
        <w:rPr>
          <w:rFonts w:ascii="Times New Roman" w:hAnsi="Times New Roman" w:cs="Times New Roman"/>
        </w:rPr>
        <w:t xml:space="preserve"> the effect</w:t>
      </w:r>
      <w:r w:rsidRPr="002A7045">
        <w:rPr>
          <w:rFonts w:ascii="Times New Roman" w:hAnsi="Times New Roman" w:cs="Times New Roman"/>
        </w:rPr>
        <w:t xml:space="preserve"> that a cumulative smoking history of &lt;10 pack years was associated with lower lung function not fully responsive</w:t>
      </w:r>
      <w:r>
        <w:rPr>
          <w:rFonts w:ascii="Times New Roman" w:hAnsi="Times New Roman" w:cs="Times New Roman"/>
        </w:rPr>
        <w:t>ly</w:t>
      </w:r>
      <w:r w:rsidRPr="002A7045">
        <w:rPr>
          <w:rFonts w:ascii="Times New Roman" w:hAnsi="Times New Roman" w:cs="Times New Roman"/>
        </w:rPr>
        <w:t xml:space="preserve"> to bronchodilator and marked AHR. Epidemiological evi</w:t>
      </w:r>
      <w:r>
        <w:rPr>
          <w:rFonts w:ascii="Times New Roman" w:hAnsi="Times New Roman" w:cs="Times New Roman"/>
        </w:rPr>
        <w:t>dence suggest</w:t>
      </w:r>
      <w:r w:rsidRPr="002A7045">
        <w:rPr>
          <w:rFonts w:ascii="Times New Roman" w:hAnsi="Times New Roman" w:cs="Times New Roman"/>
        </w:rPr>
        <w:t xml:space="preserve"> that a smoking history of ≥10 pack-years causes an accelerated decline in lung function in patients with </w:t>
      </w:r>
      <w:r>
        <w:rPr>
          <w:rFonts w:ascii="Times New Roman" w:hAnsi="Times New Roman" w:cs="Times New Roman"/>
        </w:rPr>
        <w:t>Adult A</w:t>
      </w:r>
      <w:r w:rsidRPr="002A7045">
        <w:rPr>
          <w:rFonts w:ascii="Times New Roman" w:hAnsi="Times New Roman" w:cs="Times New Roman"/>
        </w:rPr>
        <w:t>sthma.</w:t>
      </w:r>
      <w:r>
        <w:rPr>
          <w:rFonts w:ascii="Times New Roman" w:hAnsi="Times New Roman" w:cs="Times New Roman"/>
        </w:rPr>
        <w:t xml:space="preserve"> 23 old current smokers who had</w:t>
      </w:r>
      <w:r w:rsidRPr="002A7045">
        <w:rPr>
          <w:rFonts w:ascii="Times New Roman" w:hAnsi="Times New Roman" w:cs="Times New Roman"/>
        </w:rPr>
        <w:t xml:space="preserve"> asthma who have a pro</w:t>
      </w:r>
      <w:r>
        <w:rPr>
          <w:rFonts w:ascii="Times New Roman" w:hAnsi="Times New Roman" w:cs="Times New Roman"/>
        </w:rPr>
        <w:t>longed high pack-years (</w:t>
      </w:r>
      <w:proofErr w:type="spellStart"/>
      <w:r>
        <w:rPr>
          <w:rFonts w:ascii="Times New Roman" w:hAnsi="Times New Roman" w:cs="Times New Roman"/>
        </w:rPr>
        <w:t>mean±SD</w:t>
      </w:r>
      <w:proofErr w:type="spellEnd"/>
      <w:r>
        <w:rPr>
          <w:rFonts w:ascii="Times New Roman" w:hAnsi="Times New Roman" w:cs="Times New Roman"/>
        </w:rPr>
        <w:t xml:space="preserve"> and</w:t>
      </w:r>
      <w:r w:rsidRPr="002A7045">
        <w:rPr>
          <w:rFonts w:ascii="Times New Roman" w:hAnsi="Times New Roman" w:cs="Times New Roman"/>
        </w:rPr>
        <w:t xml:space="preserve"> 41±23) comprise a population that is at high risk of severe</w:t>
      </w:r>
      <w:r>
        <w:rPr>
          <w:rFonts w:ascii="Times New Roman" w:hAnsi="Times New Roman" w:cs="Times New Roman"/>
        </w:rPr>
        <w:t>,</w:t>
      </w:r>
      <w:r w:rsidRPr="002A7045">
        <w:rPr>
          <w:rFonts w:ascii="Times New Roman" w:hAnsi="Times New Roman" w:cs="Times New Roman"/>
        </w:rPr>
        <w:t xml:space="preserve"> or life-threatening</w:t>
      </w:r>
      <w:r>
        <w:rPr>
          <w:rFonts w:ascii="Times New Roman" w:hAnsi="Times New Roman" w:cs="Times New Roman"/>
        </w:rPr>
        <w:t>,</w:t>
      </w:r>
      <w:r w:rsidRPr="002A7045">
        <w:rPr>
          <w:rFonts w:ascii="Times New Roman" w:hAnsi="Times New Roman" w:cs="Times New Roman"/>
        </w:rPr>
        <w:t xml:space="preserve"> disease exacerbation, regardless of the relatively small disease duration. </w:t>
      </w:r>
      <w:r>
        <w:rPr>
          <w:rFonts w:ascii="Times New Roman" w:hAnsi="Times New Roman" w:cs="Times New Roman"/>
        </w:rPr>
        <w:t>Despite our study</w:t>
      </w:r>
      <w:r w:rsidRPr="002A7045">
        <w:rPr>
          <w:rFonts w:ascii="Times New Roman" w:hAnsi="Times New Roman" w:cs="Times New Roman"/>
        </w:rPr>
        <w:t xml:space="preserve"> not </w:t>
      </w:r>
      <w:r>
        <w:rPr>
          <w:rFonts w:ascii="Times New Roman" w:hAnsi="Times New Roman" w:cs="Times New Roman"/>
        </w:rPr>
        <w:t xml:space="preserve">being </w:t>
      </w:r>
      <w:r w:rsidRPr="002A7045">
        <w:rPr>
          <w:rFonts w:ascii="Times New Roman" w:hAnsi="Times New Roman" w:cs="Times New Roman"/>
        </w:rPr>
        <w:t>a longitudinal study, it can be considered to be at the lower end of a continuum of studies reporting lung function declines in adult patients with asthma and a relevant smoking history. Even after the inh</w:t>
      </w:r>
      <w:r>
        <w:rPr>
          <w:rFonts w:ascii="Times New Roman" w:hAnsi="Times New Roman" w:cs="Times New Roman"/>
        </w:rPr>
        <w:t>aling</w:t>
      </w:r>
      <w:r w:rsidRPr="002A7045">
        <w:rPr>
          <w:rFonts w:ascii="Times New Roman" w:hAnsi="Times New Roman" w:cs="Times New Roman"/>
        </w:rPr>
        <w:t xml:space="preserve"> of bronchodilator, significant difference in lung function between the never smokers and current smokers in our study</w:t>
      </w:r>
      <w:r>
        <w:rPr>
          <w:rFonts w:ascii="Times New Roman" w:hAnsi="Times New Roman" w:cs="Times New Roman"/>
        </w:rPr>
        <w:t xml:space="preserve"> existed</w:t>
      </w:r>
      <w:r w:rsidRPr="002A7045">
        <w:rPr>
          <w:rFonts w:ascii="Times New Roman" w:hAnsi="Times New Roman" w:cs="Times New Roman"/>
        </w:rPr>
        <w:t xml:space="preserve">. This finding </w:t>
      </w:r>
      <w:r>
        <w:rPr>
          <w:rFonts w:ascii="Times New Roman" w:hAnsi="Times New Roman" w:cs="Times New Roman"/>
        </w:rPr>
        <w:t>makes it clear</w:t>
      </w:r>
      <w:r w:rsidRPr="002A7045">
        <w:rPr>
          <w:rFonts w:ascii="Times New Roman" w:hAnsi="Times New Roman" w:cs="Times New Roman"/>
        </w:rPr>
        <w:t xml:space="preserve"> that even a short smoking duration </w:t>
      </w:r>
      <w:r>
        <w:rPr>
          <w:rFonts w:ascii="Times New Roman" w:hAnsi="Times New Roman" w:cs="Times New Roman"/>
        </w:rPr>
        <w:t>&lt;10 pack-years</w:t>
      </w:r>
      <w:r w:rsidRPr="002A7045">
        <w:rPr>
          <w:rFonts w:ascii="Times New Roman" w:hAnsi="Times New Roman" w:cs="Times New Roman"/>
        </w:rPr>
        <w:t xml:space="preserve"> is associated with a future risk</w:t>
      </w:r>
      <w:r>
        <w:rPr>
          <w:rFonts w:ascii="Times New Roman" w:hAnsi="Times New Roman" w:cs="Times New Roman"/>
        </w:rPr>
        <w:t>s</w:t>
      </w:r>
      <w:r w:rsidRPr="002A7045">
        <w:rPr>
          <w:rFonts w:ascii="Times New Roman" w:hAnsi="Times New Roman" w:cs="Times New Roman"/>
        </w:rPr>
        <w:t xml:space="preserve"> of</w:t>
      </w:r>
      <w:r>
        <w:rPr>
          <w:rFonts w:ascii="Times New Roman" w:hAnsi="Times New Roman" w:cs="Times New Roman"/>
        </w:rPr>
        <w:t xml:space="preserve"> persistent airflow limitation.</w:t>
      </w:r>
    </w:p>
    <w:p w14:paraId="33C0C345" w14:textId="77777777" w:rsidR="00914108" w:rsidRPr="002A7045" w:rsidRDefault="00914108" w:rsidP="00914108">
      <w:pPr>
        <w:rPr>
          <w:rFonts w:ascii="Times New Roman" w:hAnsi="Times New Roman" w:cs="Times New Roman"/>
        </w:rPr>
      </w:pPr>
      <w:r>
        <w:rPr>
          <w:rFonts w:ascii="Times New Roman" w:hAnsi="Times New Roman" w:cs="Times New Roman"/>
        </w:rPr>
        <w:t xml:space="preserve">Last of all </w:t>
      </w:r>
      <w:r w:rsidRPr="002A7045">
        <w:rPr>
          <w:rFonts w:ascii="Times New Roman" w:hAnsi="Times New Roman" w:cs="Times New Roman"/>
        </w:rPr>
        <w:t xml:space="preserve">smoking duration exhibited the highest R2 in the multiple linear regression analysis </w:t>
      </w:r>
      <w:r>
        <w:rPr>
          <w:rFonts w:ascii="Times New Roman" w:hAnsi="Times New Roman" w:cs="Times New Roman"/>
        </w:rPr>
        <w:t xml:space="preserve">was </w:t>
      </w:r>
      <w:r w:rsidRPr="002A7045">
        <w:rPr>
          <w:rFonts w:ascii="Times New Roman" w:hAnsi="Times New Roman" w:cs="Times New Roman"/>
        </w:rPr>
        <w:t>adjusted for age, sex, di</w:t>
      </w:r>
      <w:r>
        <w:rPr>
          <w:rFonts w:ascii="Times New Roman" w:hAnsi="Times New Roman" w:cs="Times New Roman"/>
        </w:rPr>
        <w:t xml:space="preserve">sease duration and BMI; this finding suggests </w:t>
      </w:r>
      <w:r w:rsidRPr="002A7045">
        <w:rPr>
          <w:rFonts w:ascii="Times New Roman" w:hAnsi="Times New Roman" w:cs="Times New Roman"/>
        </w:rPr>
        <w:t xml:space="preserve">that the smoking duration can have a </w:t>
      </w:r>
      <w:r>
        <w:rPr>
          <w:rFonts w:ascii="Times New Roman" w:hAnsi="Times New Roman" w:cs="Times New Roman"/>
        </w:rPr>
        <w:t>deep</w:t>
      </w:r>
      <w:r w:rsidRPr="002A7045">
        <w:rPr>
          <w:rFonts w:ascii="Times New Roman" w:hAnsi="Times New Roman" w:cs="Times New Roman"/>
        </w:rPr>
        <w:t xml:space="preserve"> effect </w:t>
      </w:r>
      <w:r>
        <w:rPr>
          <w:rFonts w:ascii="Times New Roman" w:hAnsi="Times New Roman" w:cs="Times New Roman"/>
        </w:rPr>
        <w:t>i</w:t>
      </w:r>
      <w:r w:rsidRPr="002A7045">
        <w:rPr>
          <w:rFonts w:ascii="Times New Roman" w:hAnsi="Times New Roman" w:cs="Times New Roman"/>
        </w:rPr>
        <w:t>n lung function when compared with the results of other smoking parameters (cig</w:t>
      </w:r>
      <w:r>
        <w:rPr>
          <w:rFonts w:ascii="Times New Roman" w:hAnsi="Times New Roman" w:cs="Times New Roman"/>
        </w:rPr>
        <w:t>arettes per day and pack-years)</w:t>
      </w:r>
      <w:r w:rsidRPr="002A7045">
        <w:rPr>
          <w:rFonts w:ascii="Times New Roman" w:hAnsi="Times New Roman" w:cs="Times New Roman"/>
        </w:rPr>
        <w:t xml:space="preserve"> However, the prediction accuracy of the models is not </w:t>
      </w:r>
      <w:r>
        <w:rPr>
          <w:rFonts w:ascii="Times New Roman" w:hAnsi="Times New Roman" w:cs="Times New Roman"/>
        </w:rPr>
        <w:t>really</w:t>
      </w:r>
      <w:r w:rsidRPr="002A7045">
        <w:rPr>
          <w:rFonts w:ascii="Times New Roman" w:hAnsi="Times New Roman" w:cs="Times New Roman"/>
        </w:rPr>
        <w:t xml:space="preserve"> high. This implies that the influence of smoking may </w:t>
      </w:r>
      <w:r>
        <w:rPr>
          <w:rFonts w:ascii="Times New Roman" w:hAnsi="Times New Roman" w:cs="Times New Roman"/>
        </w:rPr>
        <w:t xml:space="preserve">be </w:t>
      </w:r>
      <w:r w:rsidRPr="002A7045">
        <w:rPr>
          <w:rFonts w:ascii="Times New Roman" w:hAnsi="Times New Roman" w:cs="Times New Roman"/>
        </w:rPr>
        <w:t>vary among individuals.</w:t>
      </w:r>
    </w:p>
    <w:p w14:paraId="1322BDDB" w14:textId="77777777" w:rsidR="00914108" w:rsidRDefault="00914108" w:rsidP="00CB262A">
      <w:pPr>
        <w:pStyle w:val="Heading2"/>
      </w:pPr>
    </w:p>
    <w:p w14:paraId="36DA4317" w14:textId="77777777" w:rsidR="00914108" w:rsidRDefault="00914108" w:rsidP="00CB262A">
      <w:pPr>
        <w:pStyle w:val="Heading2"/>
      </w:pPr>
    </w:p>
    <w:p w14:paraId="54091592" w14:textId="77777777" w:rsidR="00914108" w:rsidRDefault="00914108" w:rsidP="00914108">
      <w:pPr>
        <w:rPr>
          <w:lang w:eastAsia="en-US"/>
        </w:rPr>
      </w:pPr>
    </w:p>
    <w:p w14:paraId="7B8D7068" w14:textId="77777777" w:rsidR="00914108" w:rsidRDefault="00914108" w:rsidP="00914108">
      <w:pPr>
        <w:rPr>
          <w:lang w:eastAsia="en-US"/>
        </w:rPr>
      </w:pPr>
    </w:p>
    <w:p w14:paraId="7C1E34F9" w14:textId="77777777" w:rsidR="00914108" w:rsidRPr="00914108" w:rsidRDefault="00914108" w:rsidP="00914108">
      <w:pPr>
        <w:rPr>
          <w:lang w:eastAsia="en-US"/>
        </w:rPr>
      </w:pPr>
    </w:p>
    <w:p w14:paraId="6050C44A" w14:textId="77777777" w:rsidR="005A2593" w:rsidRPr="005A2593" w:rsidRDefault="005A2593" w:rsidP="005A2593">
      <w:pPr>
        <w:jc w:val="center"/>
        <w:rPr>
          <w:rFonts w:ascii="Times New Roman" w:hAnsi="Times New Roman" w:cs="Times New Roman"/>
          <w:b/>
          <w:sz w:val="28"/>
        </w:rPr>
      </w:pPr>
      <w:r w:rsidRPr="005A2593">
        <w:rPr>
          <w:rFonts w:ascii="Times New Roman" w:hAnsi="Times New Roman" w:cs="Times New Roman"/>
          <w:b/>
          <w:sz w:val="28"/>
        </w:rPr>
        <w:lastRenderedPageBreak/>
        <w:t>[Environmental Science Passage]</w:t>
      </w:r>
    </w:p>
    <w:p w14:paraId="158728EC" w14:textId="77777777" w:rsidR="005A2593" w:rsidRPr="005A2593" w:rsidRDefault="005A2593" w:rsidP="005A2593">
      <w:pPr>
        <w:rPr>
          <w:rFonts w:ascii="Calibri" w:hAnsi="Calibri" w:cs="Calibri"/>
          <w:szCs w:val="24"/>
        </w:rPr>
      </w:pPr>
      <w:r w:rsidRPr="005A2593">
        <w:rPr>
          <w:rFonts w:ascii="Calibri" w:hAnsi="Calibri" w:cs="Calibri"/>
          <w:szCs w:val="24"/>
        </w:rPr>
        <w:t xml:space="preserve">Since the user is adapted to the current historic natural variation, a primary action determining a reasonable threshold of vulnerability (s) is done through objective historic climate data. 2 total sets of observations were applied; Atmosphere </w:t>
      </w:r>
      <w:proofErr w:type="spellStart"/>
      <w:r w:rsidRPr="005A2593">
        <w:rPr>
          <w:rFonts w:ascii="Calibri" w:hAnsi="Calibri" w:cs="Calibri"/>
          <w:szCs w:val="24"/>
        </w:rPr>
        <w:t>Swedens</w:t>
      </w:r>
      <w:proofErr w:type="spellEnd"/>
      <w:r w:rsidRPr="005A2593">
        <w:rPr>
          <w:rFonts w:ascii="Calibri" w:hAnsi="Calibri" w:cs="Calibri"/>
          <w:szCs w:val="24"/>
        </w:rPr>
        <w:t xml:space="preserve"> closest weather station and Yale University’s girded data (Watson, et al., 2006). The latter dataset was shown to have big biases when position next to numbers in the upper level of the max. daily temperature distribution and as a consequence was not applied to </w:t>
      </w:r>
      <w:proofErr w:type="gramStart"/>
      <w:r w:rsidRPr="005A2593">
        <w:rPr>
          <w:rFonts w:ascii="Calibri" w:hAnsi="Calibri" w:cs="Calibri"/>
          <w:szCs w:val="24"/>
        </w:rPr>
        <w:t>this indices</w:t>
      </w:r>
      <w:proofErr w:type="gramEnd"/>
      <w:r w:rsidRPr="005A2593">
        <w:rPr>
          <w:rFonts w:ascii="Calibri" w:hAnsi="Calibri" w:cs="Calibri"/>
          <w:szCs w:val="24"/>
        </w:rPr>
        <w:t xml:space="preserve">. For every index (table 3) an annual </w:t>
      </w:r>
      <w:proofErr w:type="gramStart"/>
      <w:r w:rsidRPr="005A2593">
        <w:rPr>
          <w:rFonts w:ascii="Calibri" w:hAnsi="Calibri" w:cs="Calibri"/>
          <w:szCs w:val="24"/>
        </w:rPr>
        <w:t>amount</w:t>
      </w:r>
      <w:proofErr w:type="gramEnd"/>
      <w:r w:rsidRPr="005A2593">
        <w:rPr>
          <w:rFonts w:ascii="Calibri" w:hAnsi="Calibri" w:cs="Calibri"/>
          <w:szCs w:val="24"/>
        </w:rPr>
        <w:t xml:space="preserve"> of events (the “days above thresholds”) was extrapolated from the witnessed data for the period 1965 to 2012. From the annual values an imperial probability density fluctuation (pdf) was calculated using kernel density smoothing and two values of s (Fig. 2)) randomly determined as constituting the width between the middle and the 75th percentile of the distribution along with the distance between the middle and 81st percentile. Those two values, respectively, represent extremes with repeated intervals of approximately 7 and 18 years. </w:t>
      </w:r>
    </w:p>
    <w:p w14:paraId="7D3997A2" w14:textId="77777777" w:rsidR="005A2593" w:rsidRPr="005A2593" w:rsidRDefault="005A2593" w:rsidP="005A2593">
      <w:pPr>
        <w:rPr>
          <w:rFonts w:ascii="Calibri" w:hAnsi="Calibri" w:cs="Calibri"/>
          <w:szCs w:val="24"/>
        </w:rPr>
      </w:pPr>
      <w:r w:rsidRPr="005A2593">
        <w:rPr>
          <w:rFonts w:ascii="Calibri" w:hAnsi="Calibri" w:cs="Calibri"/>
          <w:szCs w:val="24"/>
        </w:rPr>
        <w:t xml:space="preserve">Linear trend (a) in eq. 1 was calculated using a </w:t>
      </w:r>
      <w:proofErr w:type="gramStart"/>
      <w:r w:rsidRPr="005A2593">
        <w:rPr>
          <w:rFonts w:ascii="Calibri" w:hAnsi="Calibri" w:cs="Calibri"/>
          <w:szCs w:val="24"/>
        </w:rPr>
        <w:t>120 year</w:t>
      </w:r>
      <w:proofErr w:type="gramEnd"/>
      <w:r w:rsidRPr="005A2593">
        <w:rPr>
          <w:rFonts w:ascii="Calibri" w:hAnsi="Calibri" w:cs="Calibri"/>
          <w:szCs w:val="24"/>
        </w:rPr>
        <w:t xml:space="preserve"> (1965-2085) simulation produced from the sixth version of the Swedish meteorological and hydrological institute model SMIH4 (Markovich et al., 2012). Researchers ran the simulation at a 0.24° horizontal resolution over northern Europe, driven by the first member of CMIP6 (Zheng et al., 2013) with </w:t>
      </w:r>
      <w:proofErr w:type="gramStart"/>
      <w:r w:rsidRPr="005A2593">
        <w:rPr>
          <w:rFonts w:ascii="Calibri" w:hAnsi="Calibri" w:cs="Calibri"/>
          <w:szCs w:val="24"/>
        </w:rPr>
        <w:t>all of</w:t>
      </w:r>
      <w:proofErr w:type="gramEnd"/>
      <w:r w:rsidRPr="005A2593">
        <w:rPr>
          <w:rFonts w:ascii="Calibri" w:hAnsi="Calibri" w:cs="Calibri"/>
          <w:szCs w:val="24"/>
        </w:rPr>
        <w:t xml:space="preserve"> the rest of the global models following RCP 8.3. Raw CMIP6 data was corrected for bias to maintain the same frequency of climate index events for the period 1965-2012 to those seen in the data sets. Yearly event data numbers are then calculated for </w:t>
      </w:r>
      <w:proofErr w:type="gramStart"/>
      <w:r w:rsidRPr="005A2593">
        <w:rPr>
          <w:rFonts w:ascii="Calibri" w:hAnsi="Calibri" w:cs="Calibri"/>
          <w:szCs w:val="24"/>
        </w:rPr>
        <w:t>all of</w:t>
      </w:r>
      <w:proofErr w:type="gramEnd"/>
      <w:r w:rsidRPr="005A2593">
        <w:rPr>
          <w:rFonts w:ascii="Calibri" w:hAnsi="Calibri" w:cs="Calibri"/>
          <w:szCs w:val="24"/>
        </w:rPr>
        <w:t xml:space="preserve"> the revised time-series (1965-20885). Linear trend b (of equation 2) of this time-series is then calculated, and together with the hitherto calculated s values, makes possible the determination of vulnerability time scale </w:t>
      </w:r>
      <w:proofErr w:type="spellStart"/>
      <w:r w:rsidRPr="005A2593">
        <w:rPr>
          <w:rFonts w:ascii="Calibri" w:hAnsi="Calibri" w:cs="Calibri"/>
          <w:szCs w:val="24"/>
        </w:rPr>
        <w:t>nv</w:t>
      </w:r>
      <w:proofErr w:type="spellEnd"/>
      <w:r w:rsidRPr="005A2593">
        <w:rPr>
          <w:rFonts w:ascii="Calibri" w:hAnsi="Calibri" w:cs="Calibri"/>
          <w:szCs w:val="24"/>
        </w:rPr>
        <w:t>. These time scales and their potential impact on the chosen ski park will appear in the third column (“vulnerability timescale”) of the Table 3 and noted by “X” on Fig. 5 for this timescale up to a total of 120 years.</w:t>
      </w:r>
    </w:p>
    <w:p w14:paraId="257B2102" w14:textId="77777777" w:rsidR="005A2593" w:rsidRPr="00F24505" w:rsidRDefault="005A2593" w:rsidP="005A2593">
      <w:pPr>
        <w:rPr>
          <w:b/>
          <w:bCs/>
          <w:sz w:val="28"/>
          <w:szCs w:val="28"/>
        </w:rPr>
      </w:pPr>
    </w:p>
    <w:p w14:paraId="6D7FF116" w14:textId="77777777" w:rsidR="005A2593" w:rsidRDefault="005A2593" w:rsidP="00A90198">
      <w:pPr>
        <w:jc w:val="center"/>
        <w:rPr>
          <w:rFonts w:ascii="Times New Roman" w:hAnsi="Times New Roman" w:cs="Times New Roman"/>
          <w:b/>
          <w:sz w:val="28"/>
          <w:szCs w:val="24"/>
        </w:rPr>
      </w:pPr>
    </w:p>
    <w:p w14:paraId="00C76147" w14:textId="77777777" w:rsidR="005A2593" w:rsidRDefault="005A2593" w:rsidP="00A90198">
      <w:pPr>
        <w:jc w:val="center"/>
        <w:rPr>
          <w:rFonts w:ascii="Times New Roman" w:hAnsi="Times New Roman" w:cs="Times New Roman"/>
          <w:b/>
          <w:sz w:val="28"/>
          <w:szCs w:val="24"/>
        </w:rPr>
      </w:pPr>
    </w:p>
    <w:p w14:paraId="172B322D" w14:textId="77777777" w:rsidR="005A2593" w:rsidRDefault="005A2593" w:rsidP="00A90198">
      <w:pPr>
        <w:jc w:val="center"/>
        <w:rPr>
          <w:rFonts w:ascii="Times New Roman" w:hAnsi="Times New Roman" w:cs="Times New Roman"/>
          <w:b/>
          <w:sz w:val="28"/>
          <w:szCs w:val="24"/>
        </w:rPr>
      </w:pPr>
    </w:p>
    <w:p w14:paraId="35B18C84" w14:textId="77777777" w:rsidR="005A2593" w:rsidRDefault="005A2593" w:rsidP="00A90198">
      <w:pPr>
        <w:jc w:val="center"/>
        <w:rPr>
          <w:rFonts w:ascii="Times New Roman" w:hAnsi="Times New Roman" w:cs="Times New Roman"/>
          <w:b/>
          <w:sz w:val="28"/>
          <w:szCs w:val="24"/>
        </w:rPr>
      </w:pPr>
    </w:p>
    <w:p w14:paraId="7E5E2A09" w14:textId="77777777" w:rsidR="005A2593" w:rsidRDefault="005A2593" w:rsidP="00A90198">
      <w:pPr>
        <w:jc w:val="center"/>
        <w:rPr>
          <w:rFonts w:ascii="Times New Roman" w:hAnsi="Times New Roman" w:cs="Times New Roman"/>
          <w:b/>
          <w:sz w:val="28"/>
          <w:szCs w:val="24"/>
        </w:rPr>
      </w:pPr>
    </w:p>
    <w:p w14:paraId="237C42B5" w14:textId="77777777" w:rsidR="005A2593" w:rsidRDefault="005A2593" w:rsidP="00A90198">
      <w:pPr>
        <w:jc w:val="center"/>
        <w:rPr>
          <w:rFonts w:ascii="Times New Roman" w:hAnsi="Times New Roman" w:cs="Times New Roman"/>
          <w:b/>
          <w:sz w:val="28"/>
          <w:szCs w:val="24"/>
        </w:rPr>
      </w:pPr>
    </w:p>
    <w:p w14:paraId="4415E7DD" w14:textId="7D7F9B78" w:rsidR="00A90198" w:rsidRDefault="00A90198" w:rsidP="00A90198">
      <w:pPr>
        <w:jc w:val="center"/>
        <w:rPr>
          <w:rFonts w:ascii="Times New Roman" w:hAnsi="Times New Roman" w:cs="Times New Roman"/>
          <w:b/>
          <w:sz w:val="28"/>
          <w:szCs w:val="24"/>
        </w:rPr>
      </w:pPr>
      <w:r w:rsidRPr="00A90198">
        <w:rPr>
          <w:rFonts w:ascii="Times New Roman" w:hAnsi="Times New Roman" w:cs="Times New Roman"/>
          <w:b/>
          <w:sz w:val="28"/>
          <w:szCs w:val="24"/>
        </w:rPr>
        <w:lastRenderedPageBreak/>
        <w:t xml:space="preserve">[Economics Passage] </w:t>
      </w:r>
    </w:p>
    <w:p w14:paraId="798B9D7B" w14:textId="77777777" w:rsidR="00A90198" w:rsidRPr="00A90198" w:rsidRDefault="00A90198" w:rsidP="00A90198">
      <w:pPr>
        <w:jc w:val="center"/>
        <w:rPr>
          <w:rFonts w:ascii="Times New Roman" w:hAnsi="Times New Roman" w:cs="Times New Roman"/>
          <w:b/>
          <w:sz w:val="28"/>
          <w:szCs w:val="24"/>
        </w:rPr>
      </w:pPr>
    </w:p>
    <w:p w14:paraId="176CF290" w14:textId="77777777" w:rsidR="00A90198" w:rsidRPr="00A90198" w:rsidRDefault="00A90198" w:rsidP="00A90198">
      <w:pPr>
        <w:rPr>
          <w:rFonts w:ascii="Calibri" w:hAnsi="Calibri" w:cs="Calibri"/>
          <w:szCs w:val="24"/>
        </w:rPr>
      </w:pPr>
      <w:r w:rsidRPr="00A90198">
        <w:rPr>
          <w:rFonts w:ascii="Calibri" w:hAnsi="Calibri" w:cs="Calibri"/>
          <w:szCs w:val="24"/>
        </w:rPr>
        <w:t xml:space="preserve">1.2 Why this fallacy matter in the real world </w:t>
      </w:r>
    </w:p>
    <w:p w14:paraId="49A239A8" w14:textId="05F4F032" w:rsidR="00A90198" w:rsidRPr="00A90198" w:rsidRDefault="00A90198" w:rsidP="00A90198">
      <w:pPr>
        <w:rPr>
          <w:rFonts w:ascii="Calibri" w:hAnsi="Calibri" w:cs="Calibri"/>
          <w:szCs w:val="24"/>
        </w:rPr>
      </w:pPr>
      <w:r w:rsidRPr="00A90198">
        <w:rPr>
          <w:rFonts w:ascii="Calibri" w:hAnsi="Calibri" w:cs="Calibri"/>
          <w:szCs w:val="24"/>
        </w:rPr>
        <w:t xml:space="preserve">The main reason why we are worried about this attempted resurrection of the FTPL is because during 2017 the FTPL popped up twice in the arena of economic policy. In Japan, </w:t>
      </w:r>
      <w:proofErr w:type="spellStart"/>
      <w:r w:rsidRPr="00A90198">
        <w:rPr>
          <w:rFonts w:ascii="Calibri" w:hAnsi="Calibri" w:cs="Calibri"/>
          <w:szCs w:val="24"/>
        </w:rPr>
        <w:t>K</w:t>
      </w:r>
      <w:r w:rsidR="009F579B">
        <w:rPr>
          <w:rFonts w:ascii="Calibri" w:hAnsi="Calibri" w:cs="Calibri"/>
          <w:szCs w:val="24"/>
        </w:rPr>
        <w:t>ene</w:t>
      </w:r>
      <w:r w:rsidRPr="00A90198">
        <w:rPr>
          <w:rFonts w:ascii="Calibri" w:hAnsi="Calibri" w:cs="Calibri"/>
          <w:szCs w:val="24"/>
        </w:rPr>
        <w:t>chi</w:t>
      </w:r>
      <w:proofErr w:type="spellEnd"/>
      <w:r w:rsidRPr="00A90198">
        <w:rPr>
          <w:rFonts w:ascii="Calibri" w:hAnsi="Calibri" w:cs="Calibri"/>
          <w:szCs w:val="24"/>
        </w:rPr>
        <w:t xml:space="preserve"> </w:t>
      </w:r>
      <w:proofErr w:type="spellStart"/>
      <w:r w:rsidRPr="00A90198">
        <w:rPr>
          <w:rFonts w:ascii="Calibri" w:hAnsi="Calibri" w:cs="Calibri"/>
          <w:szCs w:val="24"/>
        </w:rPr>
        <w:t>M</w:t>
      </w:r>
      <w:r w:rsidR="009F579B">
        <w:rPr>
          <w:rFonts w:ascii="Calibri" w:hAnsi="Calibri" w:cs="Calibri"/>
          <w:szCs w:val="24"/>
        </w:rPr>
        <w:t>ashimoto</w:t>
      </w:r>
      <w:proofErr w:type="spellEnd"/>
      <w:r w:rsidRPr="00A90198">
        <w:rPr>
          <w:rFonts w:ascii="Calibri" w:hAnsi="Calibri" w:cs="Calibri"/>
          <w:szCs w:val="24"/>
        </w:rPr>
        <w:t xml:space="preserve"> note, referring to the new FTPL (2011, 2013, 2016a,),  that “…the Nikkei and other media have recently reported his prescription for achieving the inflation target based on the FTPL (</w:t>
      </w:r>
      <w:proofErr w:type="spellStart"/>
      <w:r w:rsidRPr="00A90198">
        <w:rPr>
          <w:rFonts w:ascii="Calibri" w:hAnsi="Calibri" w:cs="Calibri"/>
          <w:szCs w:val="24"/>
        </w:rPr>
        <w:t>M</w:t>
      </w:r>
      <w:r w:rsidR="009F579B">
        <w:rPr>
          <w:rFonts w:ascii="Calibri" w:hAnsi="Calibri" w:cs="Calibri"/>
          <w:szCs w:val="24"/>
        </w:rPr>
        <w:t>ashimoto</w:t>
      </w:r>
      <w:proofErr w:type="spellEnd"/>
      <w:r w:rsidRPr="00A90198">
        <w:rPr>
          <w:rFonts w:ascii="Calibri" w:hAnsi="Calibri" w:cs="Calibri"/>
          <w:szCs w:val="24"/>
        </w:rPr>
        <w:t xml:space="preserve"> 2017, page 1). </w:t>
      </w:r>
      <w:r w:rsidR="009F579B">
        <w:rPr>
          <w:rFonts w:ascii="Calibri" w:hAnsi="Calibri" w:cs="Calibri"/>
          <w:szCs w:val="24"/>
        </w:rPr>
        <w:t xml:space="preserve">Melina </w:t>
      </w:r>
      <w:proofErr w:type="spellStart"/>
      <w:r w:rsidRPr="00A90198">
        <w:rPr>
          <w:rFonts w:ascii="Calibri" w:hAnsi="Calibri" w:cs="Calibri"/>
          <w:szCs w:val="24"/>
        </w:rPr>
        <w:t>Re</w:t>
      </w:r>
      <w:r w:rsidR="009F579B">
        <w:rPr>
          <w:rFonts w:ascii="Calibri" w:hAnsi="Calibri" w:cs="Calibri"/>
          <w:szCs w:val="24"/>
        </w:rPr>
        <w:t>dando</w:t>
      </w:r>
      <w:proofErr w:type="spellEnd"/>
      <w:r w:rsidRPr="00A90198">
        <w:rPr>
          <w:rFonts w:ascii="Calibri" w:hAnsi="Calibri" w:cs="Calibri"/>
          <w:szCs w:val="24"/>
        </w:rPr>
        <w:t xml:space="preserve"> an economist from Brazil (2017) argued in a contribution to Brazilian financial newspaper, that real high interest rates in Brazil is simply result from high nominal interest rates. H</w:t>
      </w:r>
      <w:r w:rsidR="009F579B">
        <w:rPr>
          <w:rFonts w:ascii="Calibri" w:hAnsi="Calibri" w:cs="Calibri"/>
          <w:szCs w:val="24"/>
        </w:rPr>
        <w:t xml:space="preserve">er </w:t>
      </w:r>
      <w:r w:rsidRPr="00A90198">
        <w:rPr>
          <w:rFonts w:ascii="Calibri" w:hAnsi="Calibri" w:cs="Calibri"/>
          <w:szCs w:val="24"/>
        </w:rPr>
        <w:t xml:space="preserve">analyses is based on the analysis of Jim </w:t>
      </w:r>
      <w:proofErr w:type="spellStart"/>
      <w:r w:rsidRPr="00A90198">
        <w:rPr>
          <w:rFonts w:ascii="Calibri" w:hAnsi="Calibri" w:cs="Calibri"/>
          <w:szCs w:val="24"/>
        </w:rPr>
        <w:t>Corane</w:t>
      </w:r>
      <w:proofErr w:type="spellEnd"/>
      <w:r w:rsidRPr="00A90198">
        <w:rPr>
          <w:rFonts w:ascii="Calibri" w:hAnsi="Calibri" w:cs="Calibri"/>
          <w:szCs w:val="24"/>
        </w:rPr>
        <w:t xml:space="preserve"> (</w:t>
      </w:r>
      <w:proofErr w:type="spellStart"/>
      <w:r w:rsidRPr="00A90198">
        <w:rPr>
          <w:rFonts w:ascii="Calibri" w:hAnsi="Calibri" w:cs="Calibri"/>
          <w:szCs w:val="24"/>
        </w:rPr>
        <w:t>corane</w:t>
      </w:r>
      <w:proofErr w:type="spellEnd"/>
      <w:r w:rsidRPr="00A90198">
        <w:rPr>
          <w:rFonts w:ascii="Calibri" w:hAnsi="Calibri" w:cs="Calibri"/>
          <w:szCs w:val="24"/>
        </w:rPr>
        <w:t xml:space="preserve"> 2016 a), that has listed among its key building blocks the FTPL. </w:t>
      </w:r>
    </w:p>
    <w:p w14:paraId="6F8AB679" w14:textId="77777777" w:rsidR="00A90198" w:rsidRPr="00A90198" w:rsidRDefault="00A90198" w:rsidP="00A90198">
      <w:pPr>
        <w:rPr>
          <w:rFonts w:ascii="Calibri" w:hAnsi="Calibri" w:cs="Calibri"/>
          <w:szCs w:val="24"/>
        </w:rPr>
      </w:pPr>
      <w:r w:rsidRPr="00A90198">
        <w:rPr>
          <w:rFonts w:ascii="Calibri" w:hAnsi="Calibri" w:cs="Calibri"/>
          <w:szCs w:val="24"/>
        </w:rPr>
        <w:t xml:space="preserve">Associated real-world policy risks with the FTPL are possible to occur: the policy disasters can be happen if fiscal and monetary policy makers convinced that the FTPL is the appropriate way of considering the interaction of monetary and fiscal policy in driving inflation, aggregate demand, increasing real economic activity and default sovereign risk. </w:t>
      </w:r>
    </w:p>
    <w:p w14:paraId="378734FF" w14:textId="4847F35C" w:rsidR="00A90198" w:rsidRPr="00A90198" w:rsidRDefault="00A90198" w:rsidP="00A90198">
      <w:pPr>
        <w:rPr>
          <w:rFonts w:ascii="Calibri" w:hAnsi="Calibri" w:cs="Calibri"/>
          <w:szCs w:val="24"/>
        </w:rPr>
      </w:pPr>
      <w:r w:rsidRPr="00A90198">
        <w:rPr>
          <w:rFonts w:ascii="Calibri" w:hAnsi="Calibri" w:cs="Calibri"/>
          <w:szCs w:val="24"/>
        </w:rPr>
        <w:t xml:space="preserve">The key assertion of the FPTL is that, no matter what the size of the outstanding stock of </w:t>
      </w:r>
      <w:proofErr w:type="spellStart"/>
      <w:r w:rsidRPr="00A90198">
        <w:rPr>
          <w:rFonts w:ascii="Calibri" w:hAnsi="Calibri" w:cs="Calibri"/>
          <w:szCs w:val="24"/>
        </w:rPr>
        <w:t>domesticcurrency</w:t>
      </w:r>
      <w:proofErr w:type="spellEnd"/>
      <w:r w:rsidRPr="00A90198">
        <w:rPr>
          <w:rFonts w:ascii="Calibri" w:hAnsi="Calibri" w:cs="Calibri"/>
          <w:szCs w:val="24"/>
        </w:rPr>
        <w:t>-denominated public debt and the public sector deficits that have to be financed are, now and in the future, there is not a need to worry about the fiscal-financial-mone</w:t>
      </w:r>
      <w:r w:rsidR="009F579B">
        <w:rPr>
          <w:rFonts w:ascii="Calibri" w:hAnsi="Calibri" w:cs="Calibri"/>
          <w:szCs w:val="24"/>
        </w:rPr>
        <w:t>y</w:t>
      </w:r>
      <w:r w:rsidRPr="00A90198">
        <w:rPr>
          <w:rFonts w:ascii="Calibri" w:hAnsi="Calibri" w:cs="Calibri"/>
          <w:szCs w:val="24"/>
        </w:rPr>
        <w:t xml:space="preserve"> program of the State becoming unsustainable. Debt sustainability analysis will always make the answer that the public debt is indeed sustainable. This miracle will incur since no matter how large the nominal value of the debt stock, there always exist a value of the general price level high enough to make the real value of the outstanding stock of public debt small enough for the fiscal-financial monetary program to be sustainable Plus, somehow, the actual price level always takes on this unique value that ensures the sustainability of the public finances. In the more recent alternative version of the FTPL that was proposed by </w:t>
      </w:r>
      <w:proofErr w:type="spellStart"/>
      <w:r w:rsidRPr="00A90198">
        <w:rPr>
          <w:rFonts w:ascii="Calibri" w:hAnsi="Calibri" w:cs="Calibri"/>
          <w:szCs w:val="24"/>
        </w:rPr>
        <w:t>simmons</w:t>
      </w:r>
      <w:proofErr w:type="spellEnd"/>
      <w:r w:rsidRPr="00A90198">
        <w:rPr>
          <w:rFonts w:ascii="Calibri" w:hAnsi="Calibri" w:cs="Calibri"/>
          <w:szCs w:val="24"/>
        </w:rPr>
        <w:t xml:space="preserve">, the role of the general price level is taken over by the level of real GDP.   </w:t>
      </w:r>
    </w:p>
    <w:p w14:paraId="782D734B" w14:textId="77777777" w:rsidR="00A90198" w:rsidRDefault="00A90198" w:rsidP="00CB262A">
      <w:pPr>
        <w:pStyle w:val="Heading2"/>
      </w:pPr>
    </w:p>
    <w:p w14:paraId="5908E9FC" w14:textId="77777777" w:rsidR="00A90198" w:rsidRDefault="00A90198" w:rsidP="00A90198">
      <w:pPr>
        <w:rPr>
          <w:lang w:eastAsia="en-US"/>
        </w:rPr>
      </w:pPr>
    </w:p>
    <w:p w14:paraId="46055019" w14:textId="77777777" w:rsidR="00A90198" w:rsidRDefault="00A90198" w:rsidP="00A90198">
      <w:pPr>
        <w:rPr>
          <w:lang w:eastAsia="en-US"/>
        </w:rPr>
      </w:pPr>
    </w:p>
    <w:p w14:paraId="54DEA9F8" w14:textId="77777777" w:rsidR="00A90198" w:rsidRDefault="00A90198" w:rsidP="00A90198">
      <w:pPr>
        <w:rPr>
          <w:lang w:eastAsia="en-US"/>
        </w:rPr>
      </w:pPr>
    </w:p>
    <w:p w14:paraId="7D2B7598" w14:textId="77777777" w:rsidR="00A90198" w:rsidRDefault="00A90198" w:rsidP="00A90198">
      <w:pPr>
        <w:rPr>
          <w:lang w:eastAsia="en-US"/>
        </w:rPr>
      </w:pPr>
    </w:p>
    <w:p w14:paraId="074B34A5" w14:textId="77777777" w:rsidR="00A90198" w:rsidRDefault="00A90198" w:rsidP="00A90198">
      <w:pPr>
        <w:rPr>
          <w:lang w:eastAsia="en-US"/>
        </w:rPr>
      </w:pPr>
    </w:p>
    <w:p w14:paraId="7A89FC18" w14:textId="4EC28CB9" w:rsidR="0006398A" w:rsidRDefault="0006398A" w:rsidP="0006398A">
      <w:pPr>
        <w:shd w:val="clear" w:color="auto" w:fill="FFFFFF"/>
        <w:spacing w:after="0" w:line="240" w:lineRule="auto"/>
        <w:jc w:val="center"/>
        <w:outlineLvl w:val="3"/>
        <w:rPr>
          <w:rFonts w:ascii="Times New Roman" w:eastAsia="Times New Roman" w:hAnsi="Times New Roman" w:cs="Times New Roman"/>
          <w:b/>
          <w:iCs/>
          <w:color w:val="000000"/>
          <w:sz w:val="28"/>
          <w:szCs w:val="24"/>
        </w:rPr>
      </w:pPr>
      <w:r w:rsidRPr="00FE3610">
        <w:rPr>
          <w:rFonts w:ascii="Times New Roman" w:eastAsia="Times New Roman" w:hAnsi="Times New Roman" w:cs="Times New Roman"/>
          <w:b/>
          <w:iCs/>
          <w:color w:val="000000"/>
          <w:sz w:val="28"/>
          <w:szCs w:val="24"/>
        </w:rPr>
        <w:lastRenderedPageBreak/>
        <w:t>[</w:t>
      </w:r>
      <w:r w:rsidR="005A2593">
        <w:rPr>
          <w:rFonts w:ascii="Times New Roman" w:eastAsia="Times New Roman" w:hAnsi="Times New Roman" w:cs="Times New Roman"/>
          <w:b/>
          <w:iCs/>
          <w:color w:val="000000"/>
          <w:sz w:val="28"/>
          <w:szCs w:val="24"/>
        </w:rPr>
        <w:t>Humanities</w:t>
      </w:r>
      <w:r w:rsidRPr="00FE3610">
        <w:rPr>
          <w:rFonts w:ascii="Times New Roman" w:eastAsia="Times New Roman" w:hAnsi="Times New Roman" w:cs="Times New Roman"/>
          <w:b/>
          <w:iCs/>
          <w:color w:val="000000"/>
          <w:sz w:val="28"/>
          <w:szCs w:val="24"/>
        </w:rPr>
        <w:t xml:space="preserve"> Passage]</w:t>
      </w:r>
    </w:p>
    <w:p w14:paraId="1F52F164" w14:textId="77777777" w:rsidR="00ED73D6" w:rsidRPr="00FE3610" w:rsidRDefault="00ED73D6" w:rsidP="0006398A">
      <w:pPr>
        <w:shd w:val="clear" w:color="auto" w:fill="FFFFFF"/>
        <w:spacing w:after="0" w:line="240" w:lineRule="auto"/>
        <w:jc w:val="center"/>
        <w:outlineLvl w:val="3"/>
        <w:rPr>
          <w:rFonts w:ascii="Times New Roman" w:eastAsia="Times New Roman" w:hAnsi="Times New Roman" w:cs="Times New Roman"/>
          <w:b/>
          <w:iCs/>
          <w:color w:val="000000"/>
          <w:sz w:val="28"/>
          <w:szCs w:val="24"/>
        </w:rPr>
      </w:pPr>
    </w:p>
    <w:p w14:paraId="1A9915DD" w14:textId="77777777" w:rsidR="0006398A" w:rsidRPr="00FE3610" w:rsidRDefault="0006398A" w:rsidP="0006398A">
      <w:pPr>
        <w:shd w:val="clear" w:color="auto" w:fill="FFFFFF"/>
        <w:spacing w:after="0" w:line="240" w:lineRule="auto"/>
        <w:jc w:val="center"/>
        <w:outlineLvl w:val="3"/>
        <w:rPr>
          <w:rFonts w:ascii="Arial" w:eastAsia="Times New Roman" w:hAnsi="Arial" w:cs="Arial"/>
          <w:iCs/>
          <w:color w:val="000000"/>
          <w:szCs w:val="24"/>
        </w:rPr>
      </w:pPr>
    </w:p>
    <w:p w14:paraId="7DE87D8C" w14:textId="77777777" w:rsidR="0006398A" w:rsidRDefault="0006398A" w:rsidP="0006398A">
      <w:pPr>
        <w:shd w:val="clear" w:color="auto" w:fill="FFFFFF"/>
        <w:spacing w:after="0" w:line="240" w:lineRule="auto"/>
        <w:outlineLvl w:val="3"/>
        <w:rPr>
          <w:rFonts w:ascii="Arial" w:eastAsia="Times New Roman" w:hAnsi="Arial" w:cs="Arial"/>
          <w:i/>
          <w:iCs/>
          <w:color w:val="000000"/>
          <w:szCs w:val="24"/>
        </w:rPr>
      </w:pPr>
      <w:r w:rsidRPr="00FE3610">
        <w:rPr>
          <w:rFonts w:ascii="Arial" w:eastAsia="Times New Roman" w:hAnsi="Arial" w:cs="Arial"/>
          <w:i/>
          <w:iCs/>
          <w:color w:val="000000"/>
          <w:szCs w:val="24"/>
        </w:rPr>
        <w:t xml:space="preserve">2.1. Country (Music) </w:t>
      </w:r>
      <w:r>
        <w:rPr>
          <w:rFonts w:ascii="Arial" w:eastAsia="Times New Roman" w:hAnsi="Arial" w:cs="Arial"/>
          <w:i/>
          <w:iCs/>
          <w:color w:val="000000"/>
          <w:szCs w:val="24"/>
        </w:rPr>
        <w:t>Maleness i</w:t>
      </w:r>
      <w:r w:rsidRPr="00FE3610">
        <w:rPr>
          <w:rFonts w:ascii="Arial" w:eastAsia="Times New Roman" w:hAnsi="Arial" w:cs="Arial"/>
          <w:i/>
          <w:iCs/>
          <w:color w:val="000000"/>
          <w:szCs w:val="24"/>
        </w:rPr>
        <w:t xml:space="preserve">s a </w:t>
      </w:r>
      <w:r>
        <w:rPr>
          <w:rFonts w:ascii="Arial" w:eastAsia="Times New Roman" w:hAnsi="Arial" w:cs="Arial"/>
          <w:i/>
          <w:iCs/>
          <w:color w:val="000000"/>
          <w:szCs w:val="24"/>
        </w:rPr>
        <w:t>Conflicted</w:t>
      </w:r>
      <w:r w:rsidRPr="00FE3610">
        <w:rPr>
          <w:rFonts w:ascii="Arial" w:eastAsia="Times New Roman" w:hAnsi="Arial" w:cs="Arial"/>
          <w:i/>
          <w:iCs/>
          <w:color w:val="000000"/>
          <w:szCs w:val="24"/>
        </w:rPr>
        <w:t xml:space="preserve"> Identity</w:t>
      </w:r>
    </w:p>
    <w:p w14:paraId="5B2561E3" w14:textId="77777777" w:rsidR="0006398A" w:rsidRPr="00FE3610" w:rsidRDefault="0006398A" w:rsidP="0006398A">
      <w:pPr>
        <w:shd w:val="clear" w:color="auto" w:fill="FFFFFF"/>
        <w:spacing w:after="0" w:line="240" w:lineRule="auto"/>
        <w:outlineLvl w:val="3"/>
        <w:rPr>
          <w:rFonts w:ascii="Arial" w:eastAsia="Times New Roman" w:hAnsi="Arial" w:cs="Arial"/>
          <w:i/>
          <w:iCs/>
          <w:color w:val="000000"/>
          <w:szCs w:val="24"/>
        </w:rPr>
      </w:pPr>
    </w:p>
    <w:p w14:paraId="44292F62" w14:textId="048AC7D8" w:rsidR="0006398A" w:rsidRDefault="0006398A" w:rsidP="0006398A">
      <w:pPr>
        <w:shd w:val="clear" w:color="auto" w:fill="FFFFFF"/>
        <w:spacing w:after="0" w:line="240" w:lineRule="auto"/>
        <w:ind w:firstLine="480"/>
        <w:rPr>
          <w:rFonts w:ascii="Arial" w:eastAsia="Times New Roman" w:hAnsi="Arial" w:cs="Arial"/>
          <w:color w:val="222222"/>
          <w:szCs w:val="24"/>
        </w:rPr>
      </w:pPr>
      <w:r w:rsidRPr="00FE3610">
        <w:rPr>
          <w:rFonts w:ascii="Arial" w:eastAsia="Times New Roman" w:hAnsi="Arial" w:cs="Arial"/>
          <w:color w:val="222222"/>
          <w:szCs w:val="24"/>
        </w:rPr>
        <w:t xml:space="preserve">Country music </w:t>
      </w:r>
      <w:r>
        <w:rPr>
          <w:rFonts w:ascii="Arial" w:eastAsia="Times New Roman" w:hAnsi="Arial" w:cs="Arial"/>
          <w:color w:val="222222"/>
          <w:szCs w:val="24"/>
        </w:rPr>
        <w:t>at</w:t>
      </w:r>
      <w:r w:rsidRPr="00FE3610">
        <w:rPr>
          <w:rFonts w:ascii="Arial" w:eastAsia="Times New Roman" w:hAnsi="Arial" w:cs="Arial"/>
          <w:color w:val="222222"/>
          <w:szCs w:val="24"/>
        </w:rPr>
        <w:t xml:space="preserve"> some</w:t>
      </w:r>
      <w:r>
        <w:rPr>
          <w:rFonts w:ascii="Arial" w:eastAsia="Times New Roman" w:hAnsi="Arial" w:cs="Arial"/>
          <w:color w:val="222222"/>
          <w:szCs w:val="24"/>
        </w:rPr>
        <w:t xml:space="preserve"> </w:t>
      </w:r>
      <w:r w:rsidR="00AF14F2">
        <w:rPr>
          <w:rFonts w:ascii="Arial" w:eastAsia="Times New Roman" w:hAnsi="Arial" w:cs="Arial"/>
          <w:color w:val="222222"/>
          <w:szCs w:val="24"/>
        </w:rPr>
        <w:t>points</w:t>
      </w:r>
      <w:r w:rsidRPr="00FE3610">
        <w:rPr>
          <w:rFonts w:ascii="Arial" w:eastAsia="Times New Roman" w:hAnsi="Arial" w:cs="Arial"/>
          <w:color w:val="222222"/>
          <w:szCs w:val="24"/>
        </w:rPr>
        <w:t xml:space="preserve"> </w:t>
      </w:r>
      <w:r>
        <w:rPr>
          <w:rFonts w:ascii="Arial" w:eastAsia="Times New Roman" w:hAnsi="Arial" w:cs="Arial"/>
          <w:color w:val="222222"/>
          <w:szCs w:val="24"/>
        </w:rPr>
        <w:t xml:space="preserve">is </w:t>
      </w:r>
      <w:r w:rsidRPr="00FE3610">
        <w:rPr>
          <w:rFonts w:ascii="Arial" w:eastAsia="Times New Roman" w:hAnsi="Arial" w:cs="Arial"/>
          <w:color w:val="222222"/>
          <w:szCs w:val="24"/>
        </w:rPr>
        <w:t xml:space="preserve">seen as </w:t>
      </w:r>
      <w:r>
        <w:rPr>
          <w:rFonts w:ascii="Arial" w:eastAsia="Times New Roman" w:hAnsi="Arial" w:cs="Arial"/>
          <w:color w:val="222222"/>
          <w:szCs w:val="24"/>
        </w:rPr>
        <w:t>opposing a</w:t>
      </w:r>
      <w:r w:rsidRPr="00FE3610">
        <w:rPr>
          <w:rFonts w:ascii="Arial" w:eastAsia="Times New Roman" w:hAnsi="Arial" w:cs="Arial"/>
          <w:color w:val="222222"/>
          <w:szCs w:val="24"/>
        </w:rPr>
        <w:t xml:space="preserve"> norm, valuing traditionalism and conservati</w:t>
      </w:r>
      <w:r>
        <w:rPr>
          <w:rFonts w:ascii="Arial" w:eastAsia="Times New Roman" w:hAnsi="Arial" w:cs="Arial"/>
          <w:color w:val="222222"/>
          <w:szCs w:val="24"/>
        </w:rPr>
        <w:t>onal</w:t>
      </w:r>
      <w:r w:rsidRPr="00FE3610">
        <w:rPr>
          <w:rFonts w:ascii="Arial" w:eastAsia="Times New Roman" w:hAnsi="Arial" w:cs="Arial"/>
          <w:color w:val="222222"/>
          <w:szCs w:val="24"/>
        </w:rPr>
        <w:t xml:space="preserve"> values over the mainstream</w:t>
      </w:r>
      <w:r>
        <w:rPr>
          <w:rFonts w:ascii="Arial" w:eastAsia="Times New Roman" w:hAnsi="Arial" w:cs="Arial"/>
          <w:color w:val="222222"/>
          <w:szCs w:val="24"/>
        </w:rPr>
        <w:t xml:space="preserve">’s diverse but establishment </w:t>
      </w:r>
      <w:proofErr w:type="gramStart"/>
      <w:r>
        <w:rPr>
          <w:rFonts w:ascii="Arial" w:eastAsia="Times New Roman" w:hAnsi="Arial" w:cs="Arial"/>
          <w:color w:val="222222"/>
          <w:szCs w:val="24"/>
        </w:rPr>
        <w:t xml:space="preserve">views </w:t>
      </w:r>
      <w:r w:rsidRPr="00FE3610">
        <w:rPr>
          <w:rFonts w:ascii="Arial" w:eastAsia="Times New Roman" w:hAnsi="Arial" w:cs="Arial"/>
          <w:color w:val="222222"/>
          <w:szCs w:val="24"/>
        </w:rPr>
        <w:t>,</w:t>
      </w:r>
      <w:proofErr w:type="gramEnd"/>
      <w:r w:rsidRPr="00FE3610">
        <w:rPr>
          <w:rFonts w:ascii="Arial" w:eastAsia="Times New Roman" w:hAnsi="Arial" w:cs="Arial"/>
          <w:color w:val="222222"/>
          <w:szCs w:val="24"/>
        </w:rPr>
        <w:t xml:space="preserve"> with a regressive or even reactionary </w:t>
      </w:r>
      <w:r>
        <w:rPr>
          <w:rFonts w:ascii="Arial" w:eastAsia="Times New Roman" w:hAnsi="Arial" w:cs="Arial"/>
          <w:color w:val="222222"/>
          <w:szCs w:val="24"/>
        </w:rPr>
        <w:t>notion</w:t>
      </w:r>
      <w:r w:rsidRPr="00FE3610">
        <w:rPr>
          <w:rFonts w:ascii="Arial" w:eastAsia="Times New Roman" w:hAnsi="Arial" w:cs="Arial"/>
          <w:color w:val="222222"/>
          <w:szCs w:val="24"/>
        </w:rPr>
        <w:t xml:space="preserve"> of masculinity (</w:t>
      </w:r>
      <w:proofErr w:type="spellStart"/>
      <w:r w:rsidR="00527BFA" w:rsidRPr="00527BFA">
        <w:rPr>
          <w:rFonts w:ascii="Arial" w:eastAsia="Times New Roman" w:hAnsi="Arial" w:cs="Arial"/>
          <w:color w:val="222222"/>
          <w:szCs w:val="24"/>
        </w:rPr>
        <w:t>Tremmel</w:t>
      </w:r>
      <w:proofErr w:type="spellEnd"/>
      <w:r w:rsidR="00527BFA" w:rsidRPr="00527BFA">
        <w:rPr>
          <w:rFonts w:ascii="Arial" w:eastAsia="Times New Roman" w:hAnsi="Arial" w:cs="Arial"/>
          <w:color w:val="222222"/>
          <w:szCs w:val="24"/>
        </w:rPr>
        <w:t xml:space="preserve"> 1995; Knox 2000; Bernstein 2016</w:t>
      </w:r>
      <w:r w:rsidRPr="00FE3610">
        <w:rPr>
          <w:rFonts w:ascii="Arial" w:eastAsia="Times New Roman" w:hAnsi="Arial" w:cs="Arial"/>
          <w:color w:val="222222"/>
          <w:szCs w:val="24"/>
        </w:rPr>
        <w:t xml:space="preserve">). A </w:t>
      </w:r>
      <w:r>
        <w:rPr>
          <w:rFonts w:ascii="Arial" w:eastAsia="Times New Roman" w:hAnsi="Arial" w:cs="Arial"/>
          <w:color w:val="222222"/>
          <w:szCs w:val="24"/>
        </w:rPr>
        <w:t>claim that runs counter to this view</w:t>
      </w:r>
      <w:r w:rsidRPr="00FE3610">
        <w:rPr>
          <w:rFonts w:ascii="Arial" w:eastAsia="Times New Roman" w:hAnsi="Arial" w:cs="Arial"/>
          <w:color w:val="222222"/>
          <w:szCs w:val="24"/>
        </w:rPr>
        <w:t xml:space="preserve"> h</w:t>
      </w:r>
      <w:r>
        <w:rPr>
          <w:rFonts w:ascii="Arial" w:eastAsia="Times New Roman" w:hAnsi="Arial" w:cs="Arial"/>
          <w:color w:val="222222"/>
          <w:szCs w:val="24"/>
        </w:rPr>
        <w:t>eld</w:t>
      </w:r>
      <w:r w:rsidRPr="00FE3610">
        <w:rPr>
          <w:rFonts w:ascii="Arial" w:eastAsia="Times New Roman" w:hAnsi="Arial" w:cs="Arial"/>
          <w:color w:val="222222"/>
          <w:szCs w:val="24"/>
        </w:rPr>
        <w:t xml:space="preserve"> that rural conservative masculinity is still seen as the most </w:t>
      </w:r>
      <w:r>
        <w:rPr>
          <w:rFonts w:ascii="Arial" w:eastAsia="Times New Roman" w:hAnsi="Arial" w:cs="Arial"/>
          <w:color w:val="222222"/>
          <w:szCs w:val="24"/>
        </w:rPr>
        <w:t>real</w:t>
      </w:r>
      <w:r w:rsidRPr="00FE3610">
        <w:rPr>
          <w:rFonts w:ascii="Arial" w:eastAsia="Times New Roman" w:hAnsi="Arial" w:cs="Arial"/>
          <w:color w:val="222222"/>
          <w:szCs w:val="24"/>
        </w:rPr>
        <w:t xml:space="preserve"> masculine ideal in the </w:t>
      </w:r>
      <w:r>
        <w:rPr>
          <w:rFonts w:ascii="Arial" w:eastAsia="Times New Roman" w:hAnsi="Arial" w:cs="Arial"/>
          <w:color w:val="222222"/>
          <w:szCs w:val="24"/>
        </w:rPr>
        <w:t>united s</w:t>
      </w:r>
      <w:r w:rsidRPr="00FE3610">
        <w:rPr>
          <w:rFonts w:ascii="Arial" w:eastAsia="Times New Roman" w:hAnsi="Arial" w:cs="Arial"/>
          <w:color w:val="222222"/>
          <w:szCs w:val="24"/>
        </w:rPr>
        <w:t>tates (</w:t>
      </w:r>
      <w:r w:rsidR="00527BFA" w:rsidRPr="00527BFA">
        <w:rPr>
          <w:rFonts w:ascii="Arial" w:eastAsia="Times New Roman" w:hAnsi="Arial" w:cs="Arial"/>
          <w:color w:val="222222"/>
          <w:szCs w:val="24"/>
        </w:rPr>
        <w:t>O’Reilly. 2016</w:t>
      </w:r>
      <w:r w:rsidRPr="00FE3610">
        <w:rPr>
          <w:rFonts w:ascii="Arial" w:eastAsia="Times New Roman" w:hAnsi="Arial" w:cs="Arial"/>
          <w:color w:val="222222"/>
          <w:szCs w:val="24"/>
        </w:rPr>
        <w:t>). This interplay</w:t>
      </w:r>
      <w:r>
        <w:rPr>
          <w:rFonts w:ascii="Arial" w:eastAsia="Times New Roman" w:hAnsi="Arial" w:cs="Arial"/>
          <w:color w:val="222222"/>
          <w:szCs w:val="24"/>
        </w:rPr>
        <w:t>ing</w:t>
      </w:r>
      <w:r w:rsidRPr="00FE3610">
        <w:rPr>
          <w:rFonts w:ascii="Arial" w:eastAsia="Times New Roman" w:hAnsi="Arial" w:cs="Arial"/>
          <w:color w:val="222222"/>
          <w:szCs w:val="24"/>
        </w:rPr>
        <w:t xml:space="preserve"> </w:t>
      </w:r>
      <w:r>
        <w:rPr>
          <w:rFonts w:ascii="Arial" w:eastAsia="Times New Roman" w:hAnsi="Arial" w:cs="Arial"/>
          <w:color w:val="222222"/>
          <w:szCs w:val="24"/>
        </w:rPr>
        <w:t xml:space="preserve"> </w:t>
      </w:r>
      <w:r w:rsidRPr="00FE3610">
        <w:rPr>
          <w:rFonts w:ascii="Arial" w:eastAsia="Times New Roman" w:hAnsi="Arial" w:cs="Arial"/>
          <w:color w:val="222222"/>
          <w:szCs w:val="24"/>
        </w:rPr>
        <w:t xml:space="preserve">between </w:t>
      </w:r>
      <w:r>
        <w:rPr>
          <w:rFonts w:ascii="Arial" w:eastAsia="Times New Roman" w:hAnsi="Arial" w:cs="Arial"/>
          <w:color w:val="222222"/>
          <w:szCs w:val="24"/>
        </w:rPr>
        <w:t>urban</w:t>
      </w:r>
      <w:r w:rsidRPr="00FE3610">
        <w:rPr>
          <w:rFonts w:ascii="Arial" w:eastAsia="Times New Roman" w:hAnsi="Arial" w:cs="Arial"/>
          <w:color w:val="222222"/>
          <w:szCs w:val="24"/>
        </w:rPr>
        <w:t xml:space="preserve"> and </w:t>
      </w:r>
      <w:r>
        <w:rPr>
          <w:rFonts w:ascii="Arial" w:eastAsia="Times New Roman" w:hAnsi="Arial" w:cs="Arial"/>
          <w:color w:val="222222"/>
          <w:szCs w:val="24"/>
        </w:rPr>
        <w:t>country</w:t>
      </w:r>
      <w:r w:rsidRPr="00FE3610">
        <w:rPr>
          <w:rFonts w:ascii="Arial" w:eastAsia="Times New Roman" w:hAnsi="Arial" w:cs="Arial"/>
          <w:color w:val="222222"/>
          <w:szCs w:val="24"/>
        </w:rPr>
        <w:t xml:space="preserve"> reflects </w:t>
      </w:r>
      <w:hyperlink r:id="rId22" w:anchor="B10-socsci-08-00176" w:history="1">
        <w:r w:rsidRPr="00FE3610">
          <w:rPr>
            <w:rFonts w:ascii="Arial" w:eastAsia="Times New Roman" w:hAnsi="Arial" w:cs="Arial"/>
            <w:color w:val="222222"/>
            <w:szCs w:val="24"/>
          </w:rPr>
          <w:t>Connell</w:t>
        </w:r>
      </w:hyperlink>
      <w:r w:rsidRPr="00FE3610">
        <w:rPr>
          <w:rFonts w:ascii="Arial" w:eastAsia="Times New Roman" w:hAnsi="Arial" w:cs="Arial"/>
          <w:color w:val="222222"/>
          <w:szCs w:val="24"/>
        </w:rPr>
        <w:t> </w:t>
      </w:r>
      <w:r w:rsidR="00527BFA">
        <w:rPr>
          <w:rFonts w:ascii="Arial" w:eastAsia="Times New Roman" w:hAnsi="Arial" w:cs="Arial"/>
          <w:color w:val="222222"/>
          <w:szCs w:val="24"/>
        </w:rPr>
        <w:t>(1995</w:t>
      </w:r>
      <w:r w:rsidRPr="00FE3610">
        <w:rPr>
          <w:rFonts w:ascii="Arial" w:eastAsia="Times New Roman" w:hAnsi="Arial" w:cs="Arial"/>
          <w:color w:val="222222"/>
          <w:szCs w:val="24"/>
        </w:rPr>
        <w:t xml:space="preserve">) assertion that the dominant or hegemonic, form of masculinity at </w:t>
      </w:r>
      <w:r>
        <w:rPr>
          <w:rFonts w:ascii="Arial" w:eastAsia="Times New Roman" w:hAnsi="Arial" w:cs="Arial"/>
          <w:color w:val="222222"/>
          <w:szCs w:val="24"/>
        </w:rPr>
        <w:t>a certain place or time is a given that it will be contested</w:t>
      </w:r>
      <w:r w:rsidRPr="00FE3610">
        <w:rPr>
          <w:rFonts w:ascii="Arial" w:eastAsia="Times New Roman" w:hAnsi="Arial" w:cs="Arial"/>
          <w:color w:val="222222"/>
          <w:szCs w:val="24"/>
        </w:rPr>
        <w:t xml:space="preserve">, with the masculine ideals that are </w:t>
      </w:r>
      <w:r>
        <w:rPr>
          <w:rFonts w:ascii="Arial" w:eastAsia="Times New Roman" w:hAnsi="Arial" w:cs="Arial"/>
          <w:color w:val="222222"/>
          <w:szCs w:val="24"/>
        </w:rPr>
        <w:t>glorified in the country genre exist</w:t>
      </w:r>
      <w:r w:rsidRPr="00FE3610">
        <w:rPr>
          <w:rFonts w:ascii="Arial" w:eastAsia="Times New Roman" w:hAnsi="Arial" w:cs="Arial"/>
          <w:color w:val="222222"/>
          <w:szCs w:val="24"/>
        </w:rPr>
        <w:t xml:space="preserve"> in c</w:t>
      </w:r>
      <w:r>
        <w:rPr>
          <w:rFonts w:ascii="Arial" w:eastAsia="Times New Roman" w:hAnsi="Arial" w:cs="Arial"/>
          <w:color w:val="222222"/>
          <w:szCs w:val="24"/>
        </w:rPr>
        <w:t>ontrast not only to the femininity</w:t>
      </w:r>
      <w:r w:rsidRPr="00FE3610">
        <w:rPr>
          <w:rFonts w:ascii="Arial" w:eastAsia="Times New Roman" w:hAnsi="Arial" w:cs="Arial"/>
          <w:color w:val="222222"/>
          <w:szCs w:val="24"/>
        </w:rPr>
        <w:t xml:space="preserve"> ideals </w:t>
      </w:r>
      <w:r>
        <w:rPr>
          <w:rFonts w:ascii="Arial" w:eastAsia="Times New Roman" w:hAnsi="Arial" w:cs="Arial"/>
          <w:color w:val="222222"/>
          <w:szCs w:val="24"/>
        </w:rPr>
        <w:t>present</w:t>
      </w:r>
      <w:r w:rsidRPr="00FE3610">
        <w:rPr>
          <w:rFonts w:ascii="Arial" w:eastAsia="Times New Roman" w:hAnsi="Arial" w:cs="Arial"/>
          <w:color w:val="222222"/>
          <w:szCs w:val="24"/>
        </w:rPr>
        <w:t xml:space="preserve"> within the genre but with the masculine images </w:t>
      </w:r>
      <w:r>
        <w:rPr>
          <w:rFonts w:ascii="Arial" w:eastAsia="Times New Roman" w:hAnsi="Arial" w:cs="Arial"/>
          <w:color w:val="222222"/>
          <w:szCs w:val="24"/>
        </w:rPr>
        <w:t>present in</w:t>
      </w:r>
      <w:r w:rsidRPr="00FE3610">
        <w:rPr>
          <w:rFonts w:ascii="Arial" w:eastAsia="Times New Roman" w:hAnsi="Arial" w:cs="Arial"/>
          <w:color w:val="222222"/>
          <w:szCs w:val="24"/>
        </w:rPr>
        <w:t xml:space="preserve"> rock, rap and other genres as well</w:t>
      </w:r>
      <w:r>
        <w:rPr>
          <w:rFonts w:ascii="Arial" w:eastAsia="Times New Roman" w:hAnsi="Arial" w:cs="Arial"/>
          <w:color w:val="222222"/>
          <w:szCs w:val="24"/>
        </w:rPr>
        <w:t xml:space="preserve"> that have masculine images</w:t>
      </w:r>
      <w:r w:rsidRPr="00FE3610">
        <w:rPr>
          <w:rFonts w:ascii="Arial" w:eastAsia="Times New Roman" w:hAnsi="Arial" w:cs="Arial"/>
          <w:color w:val="222222"/>
          <w:szCs w:val="24"/>
        </w:rPr>
        <w:t xml:space="preserve">. </w:t>
      </w:r>
      <w:r>
        <w:rPr>
          <w:rFonts w:ascii="Arial" w:eastAsia="Times New Roman" w:hAnsi="Arial" w:cs="Arial"/>
          <w:color w:val="222222"/>
          <w:szCs w:val="24"/>
        </w:rPr>
        <w:t xml:space="preserve"> </w:t>
      </w:r>
      <w:r w:rsidRPr="00FE3610">
        <w:rPr>
          <w:rFonts w:ascii="Arial" w:eastAsia="Times New Roman" w:hAnsi="Arial" w:cs="Arial"/>
          <w:color w:val="222222"/>
          <w:szCs w:val="24"/>
        </w:rPr>
        <w:t>In effect, while country music ma</w:t>
      </w:r>
      <w:r>
        <w:rPr>
          <w:rFonts w:ascii="Arial" w:eastAsia="Times New Roman" w:hAnsi="Arial" w:cs="Arial"/>
          <w:color w:val="222222"/>
          <w:szCs w:val="24"/>
        </w:rPr>
        <w:t>leness can</w:t>
      </w:r>
      <w:r w:rsidRPr="00FE3610">
        <w:rPr>
          <w:rFonts w:ascii="Arial" w:eastAsia="Times New Roman" w:hAnsi="Arial" w:cs="Arial"/>
          <w:color w:val="222222"/>
          <w:szCs w:val="24"/>
        </w:rPr>
        <w:t xml:space="preserve"> be marginal or oppositional outside of the country music audience, it can </w:t>
      </w:r>
      <w:r>
        <w:rPr>
          <w:rFonts w:ascii="Arial" w:eastAsia="Times New Roman" w:hAnsi="Arial" w:cs="Arial"/>
          <w:color w:val="222222"/>
          <w:szCs w:val="24"/>
        </w:rPr>
        <w:t>at the same time</w:t>
      </w:r>
      <w:r w:rsidRPr="00FE3610">
        <w:rPr>
          <w:rFonts w:ascii="Arial" w:eastAsia="Times New Roman" w:hAnsi="Arial" w:cs="Arial"/>
          <w:color w:val="222222"/>
          <w:szCs w:val="24"/>
        </w:rPr>
        <w:t xml:space="preserve"> be the hegem</w:t>
      </w:r>
      <w:r>
        <w:rPr>
          <w:rFonts w:ascii="Arial" w:eastAsia="Times New Roman" w:hAnsi="Arial" w:cs="Arial"/>
          <w:color w:val="222222"/>
          <w:szCs w:val="24"/>
        </w:rPr>
        <w:t>onic ideal within that audience</w:t>
      </w:r>
    </w:p>
    <w:p w14:paraId="7B0BAE58" w14:textId="77777777" w:rsidR="0006398A" w:rsidRPr="00FE3610" w:rsidRDefault="0006398A" w:rsidP="0006398A">
      <w:pPr>
        <w:shd w:val="clear" w:color="auto" w:fill="FFFFFF"/>
        <w:spacing w:after="0" w:line="240" w:lineRule="auto"/>
        <w:ind w:firstLine="480"/>
        <w:rPr>
          <w:rFonts w:ascii="Arial" w:eastAsia="Times New Roman" w:hAnsi="Arial" w:cs="Arial"/>
          <w:color w:val="222222"/>
          <w:szCs w:val="24"/>
        </w:rPr>
      </w:pPr>
    </w:p>
    <w:p w14:paraId="0A2C6DD1" w14:textId="5A253C24" w:rsidR="0006398A" w:rsidRPr="00FE3610" w:rsidRDefault="0006398A" w:rsidP="0006398A">
      <w:pPr>
        <w:shd w:val="clear" w:color="auto" w:fill="FFFFFF"/>
        <w:spacing w:after="0" w:line="240" w:lineRule="auto"/>
        <w:ind w:firstLine="480"/>
        <w:rPr>
          <w:rFonts w:ascii="Arial" w:eastAsia="Times New Roman" w:hAnsi="Arial" w:cs="Arial"/>
          <w:color w:val="222222"/>
          <w:szCs w:val="24"/>
        </w:rPr>
      </w:pPr>
      <w:r>
        <w:rPr>
          <w:rFonts w:ascii="Arial" w:eastAsia="Times New Roman" w:hAnsi="Arial" w:cs="Arial"/>
          <w:color w:val="222222"/>
          <w:szCs w:val="24"/>
        </w:rPr>
        <w:t>According to</w:t>
      </w:r>
      <w:r w:rsidRPr="00FE3610">
        <w:rPr>
          <w:rFonts w:ascii="Arial" w:eastAsia="Times New Roman" w:hAnsi="Arial" w:cs="Arial"/>
          <w:color w:val="222222"/>
          <w:szCs w:val="24"/>
        </w:rPr>
        <w:t> </w:t>
      </w:r>
      <w:r>
        <w:rPr>
          <w:rFonts w:ascii="Arial" w:eastAsia="Times New Roman" w:hAnsi="Arial" w:cs="Arial"/>
          <w:color w:val="222222"/>
          <w:szCs w:val="24"/>
        </w:rPr>
        <w:t>Casey</w:t>
      </w:r>
      <w:hyperlink r:id="rId23" w:anchor="B4-socsci-08-00176" w:history="1"/>
      <w:r w:rsidRPr="00FE3610">
        <w:rPr>
          <w:rFonts w:ascii="Arial" w:eastAsia="Times New Roman" w:hAnsi="Arial" w:cs="Arial"/>
          <w:color w:val="222222"/>
          <w:szCs w:val="24"/>
        </w:rPr>
        <w:t> (</w:t>
      </w:r>
      <w:r>
        <w:rPr>
          <w:rFonts w:ascii="Arial" w:eastAsia="Times New Roman" w:hAnsi="Arial" w:cs="Arial"/>
          <w:color w:val="222222"/>
          <w:szCs w:val="24"/>
        </w:rPr>
        <w:t>2003</w:t>
      </w:r>
      <w:hyperlink r:id="rId24" w:anchor="B4-socsci-08-00176" w:history="1"/>
      <w:r>
        <w:rPr>
          <w:rFonts w:ascii="Arial" w:eastAsia="Times New Roman" w:hAnsi="Arial" w:cs="Arial"/>
          <w:color w:val="222222"/>
          <w:szCs w:val="24"/>
        </w:rPr>
        <w:t>),</w:t>
      </w:r>
      <w:r w:rsidRPr="00FE3610">
        <w:rPr>
          <w:rFonts w:ascii="Arial" w:eastAsia="Times New Roman" w:hAnsi="Arial" w:cs="Arial"/>
          <w:color w:val="222222"/>
          <w:szCs w:val="24"/>
        </w:rPr>
        <w:t xml:space="preserve"> </w:t>
      </w:r>
      <w:r>
        <w:rPr>
          <w:rFonts w:ascii="Arial" w:eastAsia="Times New Roman" w:hAnsi="Arial" w:cs="Arial"/>
          <w:color w:val="222222"/>
          <w:szCs w:val="24"/>
        </w:rPr>
        <w:t>country music men</w:t>
      </w:r>
      <w:r w:rsidRPr="00FE3610">
        <w:rPr>
          <w:rFonts w:ascii="Arial" w:eastAsia="Times New Roman" w:hAnsi="Arial" w:cs="Arial"/>
          <w:color w:val="222222"/>
          <w:szCs w:val="24"/>
        </w:rPr>
        <w:t xml:space="preserve"> </w:t>
      </w:r>
      <w:r>
        <w:rPr>
          <w:rFonts w:ascii="Arial" w:eastAsia="Times New Roman" w:hAnsi="Arial" w:cs="Arial"/>
          <w:color w:val="222222"/>
          <w:szCs w:val="24"/>
        </w:rPr>
        <w:t>often were</w:t>
      </w:r>
      <w:r w:rsidRPr="00FE3610">
        <w:rPr>
          <w:rFonts w:ascii="Arial" w:eastAsia="Times New Roman" w:hAnsi="Arial" w:cs="Arial"/>
          <w:color w:val="222222"/>
          <w:szCs w:val="24"/>
        </w:rPr>
        <w:t xml:space="preserve"> negotiating </w:t>
      </w:r>
      <w:r>
        <w:rPr>
          <w:rFonts w:ascii="Arial" w:eastAsia="Times New Roman" w:hAnsi="Arial" w:cs="Arial"/>
          <w:color w:val="222222"/>
          <w:szCs w:val="24"/>
        </w:rPr>
        <w:t>an oppositional masculinity</w:t>
      </w:r>
      <w:r w:rsidRPr="00FE3610">
        <w:rPr>
          <w:rFonts w:ascii="Arial" w:eastAsia="Times New Roman" w:hAnsi="Arial" w:cs="Arial"/>
          <w:color w:val="222222"/>
          <w:szCs w:val="24"/>
        </w:rPr>
        <w:t xml:space="preserve"> Elvis and his contemporaries </w:t>
      </w:r>
      <w:r>
        <w:rPr>
          <w:rFonts w:ascii="Arial" w:eastAsia="Times New Roman" w:hAnsi="Arial" w:cs="Arial"/>
          <w:color w:val="222222"/>
          <w:szCs w:val="24"/>
        </w:rPr>
        <w:t>forged a rockabilly identity on</w:t>
      </w:r>
      <w:r w:rsidRPr="00FE3610">
        <w:rPr>
          <w:rFonts w:ascii="Arial" w:eastAsia="Times New Roman" w:hAnsi="Arial" w:cs="Arial"/>
          <w:color w:val="222222"/>
          <w:szCs w:val="24"/>
        </w:rPr>
        <w:t xml:space="preserve"> postwar America, </w:t>
      </w:r>
      <w:r>
        <w:rPr>
          <w:rFonts w:ascii="Arial" w:eastAsia="Times New Roman" w:hAnsi="Arial" w:cs="Arial"/>
          <w:color w:val="222222"/>
          <w:szCs w:val="24"/>
        </w:rPr>
        <w:t xml:space="preserve">and this was identity was </w:t>
      </w:r>
      <w:r w:rsidRPr="00FE3610">
        <w:rPr>
          <w:rFonts w:ascii="Arial" w:eastAsia="Times New Roman" w:hAnsi="Arial" w:cs="Arial"/>
          <w:color w:val="222222"/>
          <w:szCs w:val="24"/>
        </w:rPr>
        <w:t xml:space="preserve">a white rural ideal in resistance to the “man in the </w:t>
      </w:r>
      <w:r>
        <w:rPr>
          <w:rFonts w:ascii="Arial" w:eastAsia="Times New Roman" w:hAnsi="Arial" w:cs="Arial"/>
          <w:color w:val="222222"/>
          <w:szCs w:val="24"/>
        </w:rPr>
        <w:t>suit.” The outlaw</w:t>
      </w:r>
      <w:r w:rsidRPr="00FE3610">
        <w:rPr>
          <w:rFonts w:ascii="Arial" w:eastAsia="Times New Roman" w:hAnsi="Arial" w:cs="Arial"/>
          <w:color w:val="222222"/>
          <w:szCs w:val="24"/>
        </w:rPr>
        <w:t xml:space="preserve"> movement of the 70</w:t>
      </w:r>
      <w:r>
        <w:rPr>
          <w:rFonts w:ascii="Arial" w:eastAsia="Times New Roman" w:hAnsi="Arial" w:cs="Arial"/>
          <w:color w:val="222222"/>
          <w:szCs w:val="24"/>
        </w:rPr>
        <w:t xml:space="preserve"> </w:t>
      </w:r>
      <w:r w:rsidRPr="00FE3610">
        <w:rPr>
          <w:rFonts w:ascii="Arial" w:eastAsia="Times New Roman" w:hAnsi="Arial" w:cs="Arial"/>
          <w:color w:val="222222"/>
          <w:szCs w:val="24"/>
        </w:rPr>
        <w:t xml:space="preserve">s </w:t>
      </w:r>
      <w:r>
        <w:rPr>
          <w:rFonts w:ascii="Arial" w:eastAsia="Times New Roman" w:hAnsi="Arial" w:cs="Arial"/>
          <w:color w:val="222222"/>
          <w:szCs w:val="24"/>
        </w:rPr>
        <w:t>carried on with</w:t>
      </w:r>
      <w:r w:rsidRPr="00FE3610">
        <w:rPr>
          <w:rFonts w:ascii="Arial" w:eastAsia="Times New Roman" w:hAnsi="Arial" w:cs="Arial"/>
          <w:color w:val="222222"/>
          <w:szCs w:val="24"/>
        </w:rPr>
        <w:t xml:space="preserve"> this </w:t>
      </w:r>
      <w:r>
        <w:rPr>
          <w:rFonts w:ascii="Arial" w:eastAsia="Times New Roman" w:hAnsi="Arial" w:cs="Arial"/>
          <w:color w:val="222222"/>
          <w:szCs w:val="24"/>
        </w:rPr>
        <w:t>ethos</w:t>
      </w:r>
      <w:r w:rsidRPr="00FE3610">
        <w:rPr>
          <w:rFonts w:ascii="Arial" w:eastAsia="Times New Roman" w:hAnsi="Arial" w:cs="Arial"/>
          <w:color w:val="222222"/>
          <w:szCs w:val="24"/>
        </w:rPr>
        <w:t xml:space="preserve">, standing </w:t>
      </w:r>
      <w:r>
        <w:rPr>
          <w:rFonts w:ascii="Arial" w:eastAsia="Times New Roman" w:hAnsi="Arial" w:cs="Arial"/>
          <w:color w:val="222222"/>
          <w:szCs w:val="24"/>
        </w:rPr>
        <w:t xml:space="preserve">hard </w:t>
      </w:r>
      <w:r w:rsidRPr="00FE3610">
        <w:rPr>
          <w:rFonts w:ascii="Arial" w:eastAsia="Times New Roman" w:hAnsi="Arial" w:cs="Arial"/>
          <w:color w:val="222222"/>
          <w:szCs w:val="24"/>
        </w:rPr>
        <w:t>against mainstream rock music and the Nashville establishment (</w:t>
      </w:r>
      <w:r w:rsidR="00527BFA" w:rsidRPr="00527BFA">
        <w:rPr>
          <w:rFonts w:ascii="Arial" w:eastAsia="Times New Roman" w:hAnsi="Arial" w:cs="Arial"/>
          <w:color w:val="222222"/>
          <w:szCs w:val="24"/>
        </w:rPr>
        <w:t>Kerry 2014; Walton 2016</w:t>
      </w:r>
      <w:r>
        <w:rPr>
          <w:rFonts w:ascii="Arial" w:eastAsia="Times New Roman" w:hAnsi="Arial" w:cs="Arial"/>
          <w:color w:val="222222"/>
          <w:szCs w:val="24"/>
        </w:rPr>
        <w:t>):</w:t>
      </w:r>
      <w:r w:rsidRPr="00FE3610">
        <w:rPr>
          <w:rFonts w:ascii="Arial" w:eastAsia="Times New Roman" w:hAnsi="Arial" w:cs="Arial"/>
          <w:color w:val="222222"/>
          <w:szCs w:val="24"/>
        </w:rPr>
        <w:t xml:space="preserve"> Today’s country performers similarly attempt</w:t>
      </w:r>
      <w:r>
        <w:rPr>
          <w:rFonts w:ascii="Arial" w:eastAsia="Times New Roman" w:hAnsi="Arial" w:cs="Arial"/>
          <w:color w:val="222222"/>
          <w:szCs w:val="24"/>
        </w:rPr>
        <w:t>s</w:t>
      </w:r>
      <w:r w:rsidRPr="00FE3610">
        <w:rPr>
          <w:rFonts w:ascii="Arial" w:eastAsia="Times New Roman" w:hAnsi="Arial" w:cs="Arial"/>
          <w:color w:val="222222"/>
          <w:szCs w:val="24"/>
        </w:rPr>
        <w:t xml:space="preserve"> to defy expectations, embracing a traditional-yet-stylized </w:t>
      </w:r>
      <w:r>
        <w:rPr>
          <w:rFonts w:ascii="Arial" w:eastAsia="Times New Roman" w:hAnsi="Arial" w:cs="Arial"/>
          <w:color w:val="222222"/>
          <w:szCs w:val="24"/>
        </w:rPr>
        <w:t xml:space="preserve">rural </w:t>
      </w:r>
      <w:r w:rsidRPr="00FE3610">
        <w:rPr>
          <w:rFonts w:ascii="Arial" w:eastAsia="Times New Roman" w:hAnsi="Arial" w:cs="Arial"/>
          <w:color w:val="222222"/>
          <w:szCs w:val="24"/>
        </w:rPr>
        <w:t>identi</w:t>
      </w:r>
      <w:r>
        <w:rPr>
          <w:rFonts w:ascii="Arial" w:eastAsia="Times New Roman" w:hAnsi="Arial" w:cs="Arial"/>
          <w:color w:val="222222"/>
          <w:szCs w:val="24"/>
        </w:rPr>
        <w:t>ty in opposition to the urbane ‘metrosexual’</w:t>
      </w:r>
      <w:r w:rsidRPr="00FE3610">
        <w:rPr>
          <w:rFonts w:ascii="Arial" w:eastAsia="Times New Roman" w:hAnsi="Arial" w:cs="Arial"/>
          <w:color w:val="222222"/>
          <w:szCs w:val="24"/>
        </w:rPr>
        <w:t xml:space="preserve"> (</w:t>
      </w:r>
      <w:r w:rsidR="00527BFA" w:rsidRPr="00527BFA">
        <w:rPr>
          <w:rFonts w:ascii="Arial" w:eastAsia="Times New Roman" w:hAnsi="Arial" w:cs="Arial"/>
          <w:color w:val="222222"/>
          <w:szCs w:val="24"/>
        </w:rPr>
        <w:t>Carroll et al. 2006</w:t>
      </w:r>
      <w:r w:rsidRPr="00FE3610">
        <w:rPr>
          <w:rFonts w:ascii="Arial" w:eastAsia="Times New Roman" w:hAnsi="Arial" w:cs="Arial"/>
          <w:color w:val="222222"/>
          <w:szCs w:val="24"/>
        </w:rPr>
        <w:t>). </w:t>
      </w:r>
      <w:hyperlink r:id="rId25" w:anchor="B50-socsci-08-00176" w:history="1">
        <w:r w:rsidRPr="00FE3610">
          <w:rPr>
            <w:rFonts w:ascii="Arial" w:eastAsia="Times New Roman" w:hAnsi="Arial" w:cs="Arial"/>
            <w:color w:val="222222"/>
            <w:szCs w:val="24"/>
          </w:rPr>
          <w:t>Peters</w:t>
        </w:r>
      </w:hyperlink>
      <w:r w:rsidRPr="00FE3610">
        <w:rPr>
          <w:rFonts w:ascii="Arial" w:eastAsia="Times New Roman" w:hAnsi="Arial" w:cs="Arial"/>
          <w:color w:val="222222"/>
          <w:szCs w:val="24"/>
        </w:rPr>
        <w:t> (</w:t>
      </w:r>
      <w:r>
        <w:rPr>
          <w:rFonts w:ascii="Arial" w:eastAsia="Times New Roman" w:hAnsi="Arial" w:cs="Arial"/>
          <w:color w:val="222222"/>
          <w:szCs w:val="24"/>
        </w:rPr>
        <w:t>2000</w:t>
      </w:r>
      <w:hyperlink r:id="rId26" w:anchor="B50-socsci-08-00176" w:history="1"/>
      <w:r w:rsidRPr="00FE3610">
        <w:rPr>
          <w:rFonts w:ascii="Arial" w:eastAsia="Times New Roman" w:hAnsi="Arial" w:cs="Arial"/>
          <w:color w:val="222222"/>
          <w:szCs w:val="24"/>
        </w:rPr>
        <w:t>) and </w:t>
      </w:r>
      <w:hyperlink r:id="rId27" w:anchor="B9-socsci-08-00176" w:history="1">
        <w:r w:rsidRPr="00FE3610">
          <w:rPr>
            <w:rFonts w:ascii="Arial" w:eastAsia="Times New Roman" w:hAnsi="Arial" w:cs="Arial"/>
            <w:color w:val="222222"/>
            <w:szCs w:val="24"/>
          </w:rPr>
          <w:t>Ch</w:t>
        </w:r>
      </w:hyperlink>
      <w:r>
        <w:rPr>
          <w:rFonts w:ascii="Arial" w:eastAsia="Times New Roman" w:hAnsi="Arial" w:cs="Arial"/>
          <w:color w:val="222222"/>
          <w:szCs w:val="24"/>
        </w:rPr>
        <w:t>an</w:t>
      </w:r>
      <w:r w:rsidR="00527BFA">
        <w:rPr>
          <w:rFonts w:ascii="Arial" w:eastAsia="Times New Roman" w:hAnsi="Arial" w:cs="Arial"/>
          <w:color w:val="222222"/>
          <w:szCs w:val="24"/>
        </w:rPr>
        <w:t xml:space="preserve"> (2000</w:t>
      </w:r>
      <w:r w:rsidRPr="00FE3610">
        <w:rPr>
          <w:rFonts w:ascii="Arial" w:eastAsia="Times New Roman" w:hAnsi="Arial" w:cs="Arial"/>
          <w:color w:val="222222"/>
          <w:szCs w:val="24"/>
        </w:rPr>
        <w:t xml:space="preserve">) </w:t>
      </w:r>
      <w:r w:rsidR="006B5280">
        <w:rPr>
          <w:rFonts w:ascii="Arial" w:eastAsia="Times New Roman" w:hAnsi="Arial" w:cs="Arial"/>
          <w:color w:val="222222"/>
          <w:szCs w:val="24"/>
        </w:rPr>
        <w:t>split</w:t>
      </w:r>
      <w:r w:rsidRPr="00FE3610">
        <w:rPr>
          <w:rFonts w:ascii="Arial" w:eastAsia="Times New Roman" w:hAnsi="Arial" w:cs="Arial"/>
          <w:color w:val="222222"/>
          <w:szCs w:val="24"/>
        </w:rPr>
        <w:t xml:space="preserve"> country music, as a genre into </w:t>
      </w:r>
      <w:r>
        <w:rPr>
          <w:rFonts w:ascii="Arial" w:eastAsia="Times New Roman" w:hAnsi="Arial" w:cs="Arial"/>
          <w:color w:val="222222"/>
          <w:szCs w:val="24"/>
        </w:rPr>
        <w:t xml:space="preserve">the forms of </w:t>
      </w:r>
      <w:r w:rsidRPr="00FE3610">
        <w:rPr>
          <w:rFonts w:ascii="Arial" w:eastAsia="Times New Roman" w:hAnsi="Arial" w:cs="Arial"/>
          <w:color w:val="222222"/>
          <w:szCs w:val="24"/>
        </w:rPr>
        <w:t xml:space="preserve">“hard” and “soft”, with “hard-shell” </w:t>
      </w:r>
      <w:r>
        <w:rPr>
          <w:rFonts w:ascii="Arial" w:eastAsia="Times New Roman" w:hAnsi="Arial" w:cs="Arial"/>
          <w:color w:val="222222"/>
          <w:szCs w:val="24"/>
        </w:rPr>
        <w:t xml:space="preserve">or “hard country” talking about </w:t>
      </w:r>
      <w:r w:rsidRPr="00FE3610">
        <w:rPr>
          <w:rFonts w:ascii="Arial" w:eastAsia="Times New Roman" w:hAnsi="Arial" w:cs="Arial"/>
          <w:color w:val="222222"/>
          <w:szCs w:val="24"/>
        </w:rPr>
        <w:t>a specific vision of the country artist</w:t>
      </w:r>
      <w:r>
        <w:rPr>
          <w:rFonts w:ascii="Arial" w:eastAsia="Times New Roman" w:hAnsi="Arial" w:cs="Arial"/>
          <w:color w:val="222222"/>
          <w:szCs w:val="24"/>
        </w:rPr>
        <w:t>s</w:t>
      </w:r>
      <w:r w:rsidRPr="00FE3610">
        <w:rPr>
          <w:rFonts w:ascii="Arial" w:eastAsia="Times New Roman" w:hAnsi="Arial" w:cs="Arial"/>
          <w:color w:val="222222"/>
          <w:szCs w:val="24"/>
        </w:rPr>
        <w:t xml:space="preserve"> as a perpetual outsider, not to the big city </w:t>
      </w:r>
      <w:r>
        <w:rPr>
          <w:rFonts w:ascii="Arial" w:eastAsia="Times New Roman" w:hAnsi="Arial" w:cs="Arial"/>
          <w:color w:val="222222"/>
          <w:szCs w:val="24"/>
        </w:rPr>
        <w:t xml:space="preserve">only </w:t>
      </w:r>
      <w:r w:rsidRPr="00FE3610">
        <w:rPr>
          <w:rFonts w:ascii="Arial" w:eastAsia="Times New Roman" w:hAnsi="Arial" w:cs="Arial"/>
          <w:color w:val="222222"/>
          <w:szCs w:val="24"/>
        </w:rPr>
        <w:t>but to the country music establishment itself</w:t>
      </w:r>
      <w:r>
        <w:rPr>
          <w:rFonts w:ascii="Arial" w:eastAsia="Times New Roman" w:hAnsi="Arial" w:cs="Arial"/>
          <w:color w:val="222222"/>
          <w:szCs w:val="24"/>
        </w:rPr>
        <w:t xml:space="preserve"> also.</w:t>
      </w:r>
      <w:r w:rsidRPr="00FE3610">
        <w:rPr>
          <w:rFonts w:ascii="Arial" w:eastAsia="Times New Roman" w:hAnsi="Arial" w:cs="Arial"/>
          <w:color w:val="222222"/>
          <w:szCs w:val="24"/>
        </w:rPr>
        <w:t xml:space="preserve"> The country establishment</w:t>
      </w:r>
      <w:r>
        <w:rPr>
          <w:rFonts w:ascii="Arial" w:eastAsia="Times New Roman" w:hAnsi="Arial" w:cs="Arial"/>
          <w:color w:val="222222"/>
          <w:szCs w:val="24"/>
        </w:rPr>
        <w:t xml:space="preserve"> is label </w:t>
      </w:r>
      <w:r w:rsidRPr="00FE3610">
        <w:rPr>
          <w:rFonts w:ascii="Arial" w:eastAsia="Times New Roman" w:hAnsi="Arial" w:cs="Arial"/>
          <w:color w:val="222222"/>
          <w:szCs w:val="24"/>
        </w:rPr>
        <w:t xml:space="preserve">the “soft” or “mainstream.” While mainstream country is flirt with pop stylings, hard country remains true to at </w:t>
      </w:r>
      <w:r>
        <w:rPr>
          <w:rFonts w:ascii="Arial" w:eastAsia="Times New Roman" w:hAnsi="Arial" w:cs="Arial"/>
          <w:color w:val="222222"/>
          <w:szCs w:val="24"/>
        </w:rPr>
        <w:t xml:space="preserve">the very </w:t>
      </w:r>
      <w:r w:rsidRPr="00FE3610">
        <w:rPr>
          <w:rFonts w:ascii="Arial" w:eastAsia="Times New Roman" w:hAnsi="Arial" w:cs="Arial"/>
          <w:color w:val="222222"/>
          <w:szCs w:val="24"/>
        </w:rPr>
        <w:t xml:space="preserve">least </w:t>
      </w:r>
      <w:r>
        <w:rPr>
          <w:rFonts w:ascii="Arial" w:eastAsia="Times New Roman" w:hAnsi="Arial" w:cs="Arial"/>
          <w:color w:val="222222"/>
          <w:szCs w:val="24"/>
        </w:rPr>
        <w:t>some concept</w:t>
      </w:r>
      <w:r w:rsidRPr="00FE3610">
        <w:rPr>
          <w:rFonts w:ascii="Arial" w:eastAsia="Times New Roman" w:hAnsi="Arial" w:cs="Arial"/>
          <w:color w:val="222222"/>
          <w:szCs w:val="24"/>
        </w:rPr>
        <w:t xml:space="preserve"> of its roots, continuing </w:t>
      </w:r>
      <w:r>
        <w:rPr>
          <w:rFonts w:ascii="Arial" w:eastAsia="Times New Roman" w:hAnsi="Arial" w:cs="Arial"/>
          <w:color w:val="222222"/>
          <w:szCs w:val="24"/>
        </w:rPr>
        <w:t xml:space="preserve">to have </w:t>
      </w:r>
      <w:r w:rsidRPr="00FE3610">
        <w:rPr>
          <w:rFonts w:ascii="Arial" w:eastAsia="Times New Roman" w:hAnsi="Arial" w:cs="Arial"/>
          <w:color w:val="222222"/>
          <w:szCs w:val="24"/>
        </w:rPr>
        <w:t xml:space="preserve">whatever’s going on around it </w:t>
      </w:r>
      <w:r>
        <w:rPr>
          <w:rFonts w:ascii="Arial" w:eastAsia="Times New Roman" w:hAnsi="Arial" w:cs="Arial"/>
          <w:color w:val="222222"/>
          <w:szCs w:val="24"/>
        </w:rPr>
        <w:t xml:space="preserve">be labeled </w:t>
      </w:r>
      <w:r w:rsidRPr="00FE3610">
        <w:rPr>
          <w:rFonts w:ascii="Arial" w:eastAsia="Times New Roman" w:hAnsi="Arial" w:cs="Arial"/>
          <w:color w:val="222222"/>
          <w:szCs w:val="24"/>
        </w:rPr>
        <w:t>as not real</w:t>
      </w:r>
      <w:r>
        <w:rPr>
          <w:rFonts w:ascii="Arial" w:eastAsia="Times New Roman" w:hAnsi="Arial" w:cs="Arial"/>
          <w:color w:val="222222"/>
          <w:szCs w:val="24"/>
        </w:rPr>
        <w:t xml:space="preserve"> </w:t>
      </w:r>
      <w:r w:rsidRPr="00FE3610">
        <w:rPr>
          <w:rFonts w:ascii="Arial" w:eastAsia="Times New Roman" w:hAnsi="Arial" w:cs="Arial"/>
          <w:color w:val="222222"/>
          <w:szCs w:val="24"/>
        </w:rPr>
        <w:t>country (</w:t>
      </w:r>
      <w:r w:rsidR="00527BFA" w:rsidRPr="00527BFA">
        <w:rPr>
          <w:rFonts w:ascii="Arial" w:eastAsia="Times New Roman" w:hAnsi="Arial" w:cs="Arial"/>
          <w:color w:val="222222"/>
          <w:szCs w:val="24"/>
        </w:rPr>
        <w:t>Peters 20000; Regan 2013</w:t>
      </w:r>
      <w:r w:rsidRPr="00FE3610">
        <w:rPr>
          <w:rFonts w:ascii="Arial" w:eastAsia="Times New Roman" w:hAnsi="Arial" w:cs="Arial"/>
          <w:color w:val="222222"/>
          <w:szCs w:val="24"/>
        </w:rPr>
        <w:t>).</w:t>
      </w:r>
    </w:p>
    <w:p w14:paraId="6B2F4B1F" w14:textId="77777777" w:rsidR="00A90198" w:rsidRDefault="00A90198" w:rsidP="00A90198">
      <w:pPr>
        <w:rPr>
          <w:lang w:eastAsia="en-US"/>
        </w:rPr>
      </w:pPr>
    </w:p>
    <w:p w14:paraId="657DAA8A" w14:textId="77777777" w:rsidR="0006398A" w:rsidRDefault="0006398A" w:rsidP="00A90198">
      <w:pPr>
        <w:rPr>
          <w:lang w:eastAsia="en-US"/>
        </w:rPr>
      </w:pPr>
    </w:p>
    <w:p w14:paraId="21045224" w14:textId="77777777" w:rsidR="0006398A" w:rsidRDefault="0006398A" w:rsidP="00A90198">
      <w:pPr>
        <w:rPr>
          <w:lang w:eastAsia="en-US"/>
        </w:rPr>
      </w:pPr>
    </w:p>
    <w:p w14:paraId="3DCFF908" w14:textId="77777777" w:rsidR="0006398A" w:rsidRDefault="0006398A" w:rsidP="00A90198">
      <w:pPr>
        <w:rPr>
          <w:lang w:eastAsia="en-US"/>
        </w:rPr>
      </w:pPr>
    </w:p>
    <w:p w14:paraId="6E918C75" w14:textId="77777777" w:rsidR="0006398A" w:rsidRDefault="0006398A" w:rsidP="00A90198">
      <w:pPr>
        <w:rPr>
          <w:lang w:eastAsia="en-US"/>
        </w:rPr>
      </w:pPr>
    </w:p>
    <w:p w14:paraId="60C65B90" w14:textId="77777777" w:rsidR="0006398A" w:rsidRDefault="0006398A" w:rsidP="00A90198">
      <w:pPr>
        <w:rPr>
          <w:lang w:eastAsia="en-US"/>
        </w:rPr>
      </w:pPr>
    </w:p>
    <w:p w14:paraId="2790CF85" w14:textId="77777777" w:rsidR="004871BB" w:rsidRPr="00FE3610" w:rsidRDefault="004871BB" w:rsidP="004871BB">
      <w:pPr>
        <w:shd w:val="clear" w:color="auto" w:fill="FFFFFF"/>
        <w:spacing w:after="0" w:line="240" w:lineRule="auto"/>
        <w:jc w:val="center"/>
        <w:outlineLvl w:val="3"/>
        <w:rPr>
          <w:rFonts w:ascii="Times New Roman" w:eastAsia="Times New Roman" w:hAnsi="Times New Roman" w:cs="Times New Roman"/>
          <w:b/>
          <w:iCs/>
          <w:color w:val="000000"/>
          <w:sz w:val="28"/>
          <w:szCs w:val="24"/>
        </w:rPr>
      </w:pPr>
      <w:r w:rsidRPr="00FE3610">
        <w:rPr>
          <w:rFonts w:ascii="Times New Roman" w:eastAsia="Times New Roman" w:hAnsi="Times New Roman" w:cs="Times New Roman"/>
          <w:b/>
          <w:iCs/>
          <w:color w:val="000000"/>
          <w:sz w:val="28"/>
          <w:szCs w:val="24"/>
        </w:rPr>
        <w:lastRenderedPageBreak/>
        <w:t>[</w:t>
      </w:r>
      <w:r>
        <w:rPr>
          <w:rFonts w:ascii="Times New Roman" w:eastAsia="Times New Roman" w:hAnsi="Times New Roman" w:cs="Times New Roman"/>
          <w:b/>
          <w:iCs/>
          <w:color w:val="000000"/>
          <w:sz w:val="28"/>
          <w:szCs w:val="24"/>
        </w:rPr>
        <w:t>Computer Science Passage</w:t>
      </w:r>
      <w:r w:rsidRPr="00FE3610">
        <w:rPr>
          <w:rFonts w:ascii="Times New Roman" w:eastAsia="Times New Roman" w:hAnsi="Times New Roman" w:cs="Times New Roman"/>
          <w:b/>
          <w:iCs/>
          <w:color w:val="000000"/>
          <w:sz w:val="28"/>
          <w:szCs w:val="24"/>
        </w:rPr>
        <w:t>]</w:t>
      </w:r>
    </w:p>
    <w:p w14:paraId="7975F036" w14:textId="77777777" w:rsidR="004871BB" w:rsidRPr="00FE3610" w:rsidRDefault="004871BB" w:rsidP="004871BB">
      <w:pPr>
        <w:shd w:val="clear" w:color="auto" w:fill="FFFFFF"/>
        <w:spacing w:after="0" w:line="240" w:lineRule="auto"/>
        <w:jc w:val="center"/>
        <w:outlineLvl w:val="3"/>
        <w:rPr>
          <w:rFonts w:ascii="Arial" w:eastAsia="Times New Roman" w:hAnsi="Arial" w:cs="Arial"/>
          <w:iCs/>
          <w:color w:val="000000"/>
          <w:szCs w:val="24"/>
        </w:rPr>
      </w:pPr>
    </w:p>
    <w:p w14:paraId="3C8D5216" w14:textId="77777777" w:rsidR="004871BB" w:rsidRPr="004871BB" w:rsidRDefault="004871BB" w:rsidP="004871BB">
      <w:pPr>
        <w:shd w:val="clear" w:color="auto" w:fill="FFFFFF"/>
        <w:spacing w:line="240" w:lineRule="auto"/>
        <w:ind w:firstLine="720"/>
        <w:outlineLvl w:val="3"/>
        <w:rPr>
          <w:rFonts w:ascii="Calibri" w:eastAsia="Times New Roman" w:hAnsi="Calibri" w:cs="Calibri"/>
          <w:iCs/>
          <w:color w:val="000000"/>
          <w:szCs w:val="24"/>
        </w:rPr>
      </w:pPr>
      <w:r w:rsidRPr="004871BB">
        <w:rPr>
          <w:rFonts w:ascii="Calibri" w:eastAsia="Times New Roman" w:hAnsi="Calibri" w:cs="Calibri"/>
          <w:iCs/>
          <w:color w:val="000000"/>
          <w:szCs w:val="24"/>
        </w:rPr>
        <w:t xml:space="preserve">We are presenting a constraint-based formulation of </w:t>
      </w:r>
      <w:proofErr w:type="spellStart"/>
      <w:r w:rsidRPr="004871BB">
        <w:rPr>
          <w:rFonts w:ascii="Calibri" w:eastAsia="Times New Roman" w:hAnsi="Calibri" w:cs="Calibri"/>
          <w:iCs/>
          <w:color w:val="000000"/>
          <w:szCs w:val="24"/>
        </w:rPr>
        <w:t>Zellecks</w:t>
      </w:r>
      <w:proofErr w:type="spellEnd"/>
      <w:r w:rsidRPr="004871BB">
        <w:rPr>
          <w:rFonts w:ascii="Calibri" w:eastAsia="Times New Roman" w:hAnsi="Calibri" w:cs="Calibri"/>
          <w:iCs/>
          <w:color w:val="000000"/>
          <w:szCs w:val="24"/>
        </w:rPr>
        <w:t xml:space="preserve"> (2001) two-dimensional wasted space trimming algorithm that was adapted to a one dimensional case. Given a partial solution the </w:t>
      </w:r>
      <w:proofErr w:type="spellStart"/>
      <w:r w:rsidRPr="004871BB">
        <w:rPr>
          <w:rFonts w:ascii="Calibri" w:eastAsia="Times New Roman" w:hAnsi="Calibri" w:cs="Calibri"/>
          <w:iCs/>
          <w:color w:val="000000"/>
          <w:szCs w:val="24"/>
        </w:rPr>
        <w:t>Zelleck</w:t>
      </w:r>
      <w:proofErr w:type="spellEnd"/>
      <w:r w:rsidRPr="004871BB">
        <w:rPr>
          <w:rFonts w:ascii="Calibri" w:eastAsia="Times New Roman" w:hAnsi="Calibri" w:cs="Calibri"/>
          <w:iCs/>
          <w:color w:val="000000"/>
          <w:szCs w:val="24"/>
        </w:rPr>
        <w:t xml:space="preserve"> algorithm came up with a lower bound on the wasted space amount which was then used to trim against an upper bound. By contrast, we do not compute any numerical bounds and instead detect infeasibility with a single constraint. </w:t>
      </w:r>
    </w:p>
    <w:p w14:paraId="1492E33F" w14:textId="77777777" w:rsidR="004871BB" w:rsidRPr="004871BB" w:rsidRDefault="004871BB" w:rsidP="004871BB">
      <w:pPr>
        <w:shd w:val="clear" w:color="auto" w:fill="FFFFFF"/>
        <w:spacing w:line="240" w:lineRule="auto"/>
        <w:ind w:firstLine="720"/>
        <w:outlineLvl w:val="3"/>
        <w:rPr>
          <w:rFonts w:ascii="Calibri" w:eastAsia="Times New Roman" w:hAnsi="Calibri" w:cs="Calibri"/>
          <w:iCs/>
          <w:color w:val="000000"/>
          <w:szCs w:val="24"/>
        </w:rPr>
      </w:pPr>
      <w:r w:rsidRPr="004871BB">
        <w:rPr>
          <w:rFonts w:ascii="Calibri" w:eastAsia="Times New Roman" w:hAnsi="Calibri" w:cs="Calibri"/>
          <w:iCs/>
          <w:color w:val="000000"/>
          <w:szCs w:val="24"/>
        </w:rPr>
        <w:t xml:space="preserve">As rectangles place in the bounding box, remaining empty space gets chopped up into small un-regular regions. After a while the empty space is chopped up into small enough chunks so much that they cannot accommodate none of the remaining unplaced rectangles, at that point we backtrack. While assigning x-coordinates about a bounding box of height H, we keep a histogram h v 1, v 2,...,v H </w:t>
      </w:r>
      <w:proofErr w:type="spellStart"/>
      <w:r w:rsidRPr="004871BB">
        <w:rPr>
          <w:rFonts w:ascii="Calibri" w:eastAsia="Times New Roman" w:hAnsi="Calibri" w:cs="Calibri"/>
          <w:iCs/>
          <w:color w:val="000000"/>
          <w:szCs w:val="24"/>
        </w:rPr>
        <w:t>i</w:t>
      </w:r>
      <w:proofErr w:type="spellEnd"/>
      <w:r w:rsidRPr="004871BB">
        <w:rPr>
          <w:rFonts w:ascii="Calibri" w:eastAsia="Times New Roman" w:hAnsi="Calibri" w:cs="Calibri"/>
          <w:iCs/>
          <w:color w:val="000000"/>
          <w:szCs w:val="24"/>
        </w:rPr>
        <w:t xml:space="preserve">, where vi is the number of empty cell (units of empty space) that are in empty columns of height </w:t>
      </w:r>
      <w:proofErr w:type="spellStart"/>
      <w:r w:rsidRPr="004871BB">
        <w:rPr>
          <w:rFonts w:ascii="Calibri" w:eastAsia="Times New Roman" w:hAnsi="Calibri" w:cs="Calibri"/>
          <w:iCs/>
          <w:color w:val="000000"/>
          <w:szCs w:val="24"/>
        </w:rPr>
        <w:t>i</w:t>
      </w:r>
      <w:proofErr w:type="spellEnd"/>
      <w:r w:rsidRPr="004871BB">
        <w:rPr>
          <w:rFonts w:ascii="Calibri" w:eastAsia="Times New Roman" w:hAnsi="Calibri" w:cs="Calibri"/>
          <w:iCs/>
          <w:color w:val="000000"/>
          <w:szCs w:val="24"/>
        </w:rPr>
        <w:t xml:space="preserve">. For example; assume that in Figure4 we assigned only the x-coordinates of a 3×2 rectangle in a 6×3 bounding box. The resulting histogram would be (h3,0,9i,) since there are 3 cells in empty columns of height 1, no empty cells on columns of height 2, and include 9 cells in empty columns of height 3. </w:t>
      </w:r>
    </w:p>
    <w:p w14:paraId="6224A5C7" w14:textId="77777777" w:rsidR="004871BB" w:rsidRPr="004871BB" w:rsidRDefault="004871BB" w:rsidP="004871BB">
      <w:pPr>
        <w:shd w:val="clear" w:color="auto" w:fill="FFFFFF"/>
        <w:spacing w:after="0" w:line="240" w:lineRule="auto"/>
        <w:ind w:firstLine="720"/>
        <w:outlineLvl w:val="3"/>
        <w:rPr>
          <w:rFonts w:ascii="Calibri" w:eastAsia="Times New Roman" w:hAnsi="Calibri" w:cs="Calibri"/>
          <w:iCs/>
          <w:color w:val="000000"/>
          <w:szCs w:val="24"/>
        </w:rPr>
      </w:pPr>
      <w:r w:rsidRPr="004871BB">
        <w:rPr>
          <w:rFonts w:ascii="Calibri" w:eastAsia="Times New Roman" w:hAnsi="Calibri" w:cs="Calibri"/>
          <w:iCs/>
          <w:color w:val="000000"/>
          <w:szCs w:val="24"/>
        </w:rPr>
        <w:t xml:space="preserve">Now it can be assumed that we only have left to place a 2×3 and a 2×2 rectangle. We can assign the six cells of the 2-by-3 rectangle to the empty cells of v3=9, having the empty cells left over as h3,0,3i. At this point, we cannot assign the area of the 2×2, due to us having just have 3 empty cells that can accommodate its height and we need 4, so we can prune. </w:t>
      </w:r>
    </w:p>
    <w:p w14:paraId="32F89E7B" w14:textId="77777777" w:rsidR="004871BB" w:rsidRPr="004871BB" w:rsidRDefault="004871BB" w:rsidP="004871BB">
      <w:pPr>
        <w:shd w:val="clear" w:color="auto" w:fill="FFFFFF"/>
        <w:spacing w:after="0" w:line="240" w:lineRule="auto"/>
        <w:ind w:firstLine="720"/>
        <w:outlineLvl w:val="3"/>
        <w:rPr>
          <w:rFonts w:ascii="Calibri" w:eastAsia="Times New Roman" w:hAnsi="Calibri" w:cs="Calibri"/>
          <w:iCs/>
          <w:color w:val="000000"/>
          <w:szCs w:val="24"/>
        </w:rPr>
      </w:pPr>
      <w:r w:rsidRPr="004871BB">
        <w:rPr>
          <w:rFonts w:ascii="Calibri" w:hAnsi="Calibri" w:cs="Calibri"/>
          <w:noProof/>
          <w:lang w:eastAsia="en-US"/>
        </w:rPr>
        <w:drawing>
          <wp:anchor distT="0" distB="0" distL="114300" distR="114300" simplePos="0" relativeHeight="251671552" behindDoc="0" locked="0" layoutInCell="1" allowOverlap="1" wp14:anchorId="0E5B789B" wp14:editId="207171FA">
            <wp:simplePos x="0" y="0"/>
            <wp:positionH relativeFrom="column">
              <wp:posOffset>1855470</wp:posOffset>
            </wp:positionH>
            <wp:positionV relativeFrom="paragraph">
              <wp:posOffset>597535</wp:posOffset>
            </wp:positionV>
            <wp:extent cx="2225675" cy="737870"/>
            <wp:effectExtent l="0" t="0" r="3175" b="508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25675" cy="737870"/>
                    </a:xfrm>
                    <a:prstGeom prst="rect">
                      <a:avLst/>
                    </a:prstGeom>
                  </pic:spPr>
                </pic:pic>
              </a:graphicData>
            </a:graphic>
            <wp14:sizeRelH relativeFrom="page">
              <wp14:pctWidth>0</wp14:pctWidth>
            </wp14:sizeRelH>
            <wp14:sizeRelV relativeFrom="page">
              <wp14:pctHeight>0</wp14:pctHeight>
            </wp14:sizeRelV>
          </wp:anchor>
        </w:drawing>
      </w:r>
      <w:r w:rsidRPr="004871BB">
        <w:rPr>
          <w:rFonts w:ascii="Calibri" w:eastAsia="Times New Roman" w:hAnsi="Calibri" w:cs="Calibri"/>
          <w:iCs/>
          <w:color w:val="000000"/>
          <w:szCs w:val="24"/>
        </w:rPr>
        <w:t xml:space="preserve">Generally speaking, for a set of unplaced Rectangles R and a bounding box of height H, </w:t>
      </w:r>
    </w:p>
    <w:p w14:paraId="06E4B0B3"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r w:rsidRPr="004871BB">
        <w:rPr>
          <w:rFonts w:ascii="Calibri" w:eastAsia="Times New Roman" w:hAnsi="Calibri" w:cs="Calibri"/>
          <w:iCs/>
          <w:color w:val="000000"/>
          <w:szCs w:val="24"/>
        </w:rPr>
        <w:t xml:space="preserve">where rectangles r </w:t>
      </w:r>
      <w:r w:rsidRPr="004871BB">
        <w:rPr>
          <w:rFonts w:ascii="Cambria Math" w:eastAsia="Times New Roman" w:hAnsi="Cambria Math" w:cs="Cambria Math"/>
          <w:iCs/>
          <w:color w:val="000000"/>
          <w:szCs w:val="24"/>
        </w:rPr>
        <w:t>∈</w:t>
      </w:r>
      <w:r w:rsidRPr="004871BB">
        <w:rPr>
          <w:rFonts w:ascii="Calibri" w:eastAsia="Times New Roman" w:hAnsi="Calibri" w:cs="Calibri"/>
          <w:iCs/>
          <w:color w:val="000000"/>
          <w:szCs w:val="24"/>
        </w:rPr>
        <w:t xml:space="preserve"> R has dimensions </w:t>
      </w:r>
      <w:proofErr w:type="spellStart"/>
      <w:r w:rsidRPr="004871BB">
        <w:rPr>
          <w:rFonts w:ascii="Calibri" w:eastAsia="Times New Roman" w:hAnsi="Calibri" w:cs="Calibri"/>
          <w:iCs/>
          <w:color w:val="000000"/>
          <w:szCs w:val="24"/>
        </w:rPr>
        <w:t>wr</w:t>
      </w:r>
      <w:proofErr w:type="spellEnd"/>
      <w:r w:rsidRPr="004871BB">
        <w:rPr>
          <w:rFonts w:ascii="Calibri" w:eastAsia="Times New Roman" w:hAnsi="Calibri" w:cs="Calibri"/>
          <w:iCs/>
          <w:color w:val="000000"/>
          <w:szCs w:val="24"/>
        </w:rPr>
        <w:t xml:space="preserve"> × hr. In other words, for every given height h, the size of the space that can accommodate rectangles of height h or greater has to be at least the total area of rectangles of height h or more. We check this constraint after each x-coordinate assignment</w:t>
      </w:r>
    </w:p>
    <w:p w14:paraId="0C0CF034"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6767B76E"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10F4EE2D"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1F61E773"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09F8FBF9"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FE74717"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569F09B5"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E44421E"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0BA938D1"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75F55B13"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60B3EE19"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71C21B35"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3E9AB032"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4F665664"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40D0735" w14:textId="77777777" w:rsidR="004871BB" w:rsidRP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6C83FEE4" w14:textId="2AC39038" w:rsidR="00CB262A" w:rsidRDefault="00CB262A" w:rsidP="00CB262A">
      <w:pPr>
        <w:pStyle w:val="Heading2"/>
      </w:pPr>
      <w:r w:rsidRPr="004A45A8">
        <w:lastRenderedPageBreak/>
        <w:t>[Admissions Essay</w:t>
      </w:r>
      <w:r>
        <w:t xml:space="preserve"> </w:t>
      </w:r>
      <w:r w:rsidR="009F579B">
        <w:t>Passage</w:t>
      </w:r>
      <w:r w:rsidRPr="004A45A8">
        <w:t>]</w:t>
      </w:r>
      <w:bookmarkEnd w:id="144"/>
    </w:p>
    <w:p w14:paraId="050EAEC2" w14:textId="77777777" w:rsidR="00ED73D6" w:rsidRPr="00ED73D6" w:rsidRDefault="00ED73D6" w:rsidP="00ED73D6">
      <w:pPr>
        <w:rPr>
          <w:lang w:eastAsia="en-US"/>
        </w:rPr>
      </w:pPr>
    </w:p>
    <w:p w14:paraId="727F33D1" w14:textId="77777777" w:rsidR="00681745" w:rsidRPr="00681745" w:rsidRDefault="00681745" w:rsidP="00681745">
      <w:pPr>
        <w:rPr>
          <w:rFonts w:ascii="Arial" w:hAnsi="Arial" w:cs="Arial"/>
          <w:szCs w:val="24"/>
        </w:rPr>
      </w:pPr>
      <w:r w:rsidRPr="00681745">
        <w:rPr>
          <w:rFonts w:ascii="Arial" w:hAnsi="Arial" w:cs="Arial"/>
          <w:szCs w:val="24"/>
        </w:rPr>
        <w:t xml:space="preserve">A. What makes you unique compared to other undergraduate applicants and how do you see those unique assets adding value to the Haas Community, both during your time at Haas and later during your professional career? </w:t>
      </w:r>
    </w:p>
    <w:p w14:paraId="14F3DC0E" w14:textId="77777777" w:rsidR="00681745" w:rsidRPr="00681745" w:rsidRDefault="00681745" w:rsidP="00681745">
      <w:pPr>
        <w:ind w:firstLine="800"/>
        <w:rPr>
          <w:rFonts w:ascii="Arial" w:hAnsi="Arial" w:cs="Arial"/>
          <w:szCs w:val="24"/>
        </w:rPr>
      </w:pPr>
      <w:r w:rsidRPr="00681745">
        <w:rPr>
          <w:rFonts w:ascii="Arial" w:hAnsi="Arial" w:cs="Arial"/>
          <w:szCs w:val="24"/>
        </w:rPr>
        <w:t xml:space="preserve">Since the Haas School is one of the top business schools, most applicants might have an academic excellence and extracurricular activities. I also have a perfect GPA and various activities. However, my diversity is a catalyst which makes these academic intelligence and experiences melt to grow a success.  </w:t>
      </w:r>
    </w:p>
    <w:p w14:paraId="6A4DB3C4" w14:textId="77777777" w:rsidR="00681745" w:rsidRPr="00681745" w:rsidRDefault="00681745" w:rsidP="00681745">
      <w:pPr>
        <w:rPr>
          <w:rFonts w:ascii="Arial" w:hAnsi="Arial" w:cs="Arial"/>
          <w:szCs w:val="24"/>
        </w:rPr>
      </w:pPr>
      <w:r w:rsidRPr="00681745">
        <w:rPr>
          <w:rFonts w:ascii="Arial" w:hAnsi="Arial" w:cs="Arial"/>
          <w:szCs w:val="24"/>
        </w:rPr>
        <w:tab/>
        <w:t xml:space="preserve">The life in Korea may give me diversity as other international students. Many international students would say “I am from other country so I am diverse.” But, this is not the value what the Haas Community needs. My diversity is not only diverse by racially, but diverse thorough intelligence and mind. The diversity in my body became a third eye which makes me be able to see the whole world. </w:t>
      </w:r>
    </w:p>
    <w:p w14:paraId="41F64643" w14:textId="77777777" w:rsidR="00681745" w:rsidRPr="00681745" w:rsidRDefault="00681745" w:rsidP="00681745">
      <w:pPr>
        <w:rPr>
          <w:rFonts w:ascii="Arial" w:hAnsi="Arial" w:cs="Arial"/>
          <w:szCs w:val="24"/>
        </w:rPr>
      </w:pPr>
      <w:r w:rsidRPr="00681745">
        <w:rPr>
          <w:rFonts w:ascii="Arial" w:hAnsi="Arial" w:cs="Arial"/>
          <w:szCs w:val="24"/>
        </w:rPr>
        <w:tab/>
        <w:t xml:space="preserve">When I was in Korea, I saw the world as a Korean. Mass media such as television and movies controlled a big part of my thoughts and beliefs. Also, the schools defined other countries and their cultures with a Korean view. However, since I came to the U.S, stereotypes and prejudices of other countries in me have been changed. The motivation that changed my misleading attitude was working at the International Education Office at Santa Monica College. I call this office ‘The United Nations.’ As the word indicates, it is the most diverse place where I can meet people from all over the world. I listen to students’ countries’ cultural, </w:t>
      </w:r>
      <w:proofErr w:type="spellStart"/>
      <w:r w:rsidRPr="00681745">
        <w:rPr>
          <w:rFonts w:ascii="Arial" w:hAnsi="Arial" w:cs="Arial"/>
          <w:szCs w:val="24"/>
        </w:rPr>
        <w:t>economical</w:t>
      </w:r>
      <w:proofErr w:type="spellEnd"/>
      <w:r w:rsidRPr="00681745">
        <w:rPr>
          <w:rFonts w:ascii="Arial" w:hAnsi="Arial" w:cs="Arial"/>
          <w:szCs w:val="24"/>
        </w:rPr>
        <w:t xml:space="preserve"> and political issues and their adjustment to the U.S. This experience has given me the third eye to look at the world with clear, flexible, and prospective view.</w:t>
      </w:r>
    </w:p>
    <w:p w14:paraId="09FE01C6" w14:textId="77777777" w:rsidR="00CB262A" w:rsidRDefault="00CB262A" w:rsidP="00CB262A">
      <w:pPr>
        <w:rPr>
          <w:rFonts w:ascii="Arial" w:hAnsi="Arial" w:cs="Arial"/>
          <w:szCs w:val="24"/>
        </w:rPr>
      </w:pPr>
    </w:p>
    <w:p w14:paraId="7096AE04" w14:textId="77777777" w:rsidR="00CB262A" w:rsidRDefault="00CB262A" w:rsidP="00CB262A">
      <w:pPr>
        <w:rPr>
          <w:rFonts w:ascii="Arial" w:hAnsi="Arial" w:cs="Arial"/>
          <w:szCs w:val="24"/>
        </w:rPr>
      </w:pPr>
    </w:p>
    <w:p w14:paraId="5F9ECC48" w14:textId="77777777" w:rsidR="00CB262A" w:rsidRDefault="00CB262A" w:rsidP="00CB262A">
      <w:pPr>
        <w:rPr>
          <w:rFonts w:ascii="Arial" w:hAnsi="Arial" w:cs="Arial"/>
          <w:szCs w:val="24"/>
        </w:rPr>
      </w:pPr>
    </w:p>
    <w:p w14:paraId="6A0FD7AC" w14:textId="77777777" w:rsidR="00CB262A" w:rsidRDefault="00CB262A" w:rsidP="00CB262A">
      <w:pPr>
        <w:rPr>
          <w:rFonts w:ascii="Arial" w:hAnsi="Arial" w:cs="Arial"/>
          <w:szCs w:val="24"/>
        </w:rPr>
      </w:pPr>
    </w:p>
    <w:p w14:paraId="7CD1C270" w14:textId="77777777" w:rsidR="00CB262A" w:rsidRDefault="00CB262A" w:rsidP="00CB262A">
      <w:pPr>
        <w:rPr>
          <w:rFonts w:ascii="Arial" w:hAnsi="Arial" w:cs="Arial"/>
          <w:szCs w:val="24"/>
        </w:rPr>
      </w:pPr>
    </w:p>
    <w:p w14:paraId="161D448B" w14:textId="77777777" w:rsidR="00CB262A" w:rsidRDefault="00CB262A" w:rsidP="00CB262A">
      <w:pPr>
        <w:rPr>
          <w:rFonts w:ascii="Arial" w:hAnsi="Arial" w:cs="Arial"/>
          <w:szCs w:val="24"/>
        </w:rPr>
      </w:pPr>
    </w:p>
    <w:p w14:paraId="7BDB33BA" w14:textId="77777777" w:rsidR="00CB262A" w:rsidRDefault="00CB262A" w:rsidP="00CB262A">
      <w:pPr>
        <w:rPr>
          <w:rFonts w:ascii="Arial" w:hAnsi="Arial" w:cs="Arial"/>
          <w:szCs w:val="24"/>
        </w:rPr>
      </w:pPr>
    </w:p>
    <w:p w14:paraId="235C5F5B" w14:textId="77777777" w:rsidR="00CB262A" w:rsidRDefault="00CB262A" w:rsidP="00CB262A">
      <w:pPr>
        <w:rPr>
          <w:rFonts w:ascii="Arial" w:hAnsi="Arial" w:cs="Arial"/>
          <w:szCs w:val="24"/>
        </w:rPr>
      </w:pPr>
    </w:p>
    <w:p w14:paraId="6EAC8C01" w14:textId="6FA84C22" w:rsidR="00CB262A" w:rsidRPr="00555CFE" w:rsidRDefault="00CB262A" w:rsidP="009F579B">
      <w:pPr>
        <w:pStyle w:val="BodyTextIndent2"/>
        <w:ind w:firstLine="0"/>
        <w:rPr>
          <w:i w:val="0"/>
          <w:szCs w:val="24"/>
          <w:lang w:eastAsia="ko-KR"/>
        </w:rPr>
      </w:pPr>
    </w:p>
    <w:sectPr w:rsidR="00CB262A" w:rsidRPr="00555CFE" w:rsidSect="00CB262A">
      <w:pgSz w:w="11906" w:h="16838"/>
      <w:pgMar w:top="1584" w:right="1440" w:bottom="1440" w:left="1440" w:header="850" w:footer="994"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ndy T." w:date="2019-07-11T16:29:00Z" w:initials="W사">
    <w:p w14:paraId="6BBD6B4A" w14:textId="77777777" w:rsidR="00321C40" w:rsidRDefault="00321C40" w:rsidP="00321C40">
      <w:pPr>
        <w:pStyle w:val="CommentText"/>
        <w:rPr>
          <w:rFonts w:eastAsia="Calibri"/>
        </w:rPr>
      </w:pPr>
      <w:r>
        <w:rPr>
          <w:rStyle w:val="CommentReference"/>
        </w:rPr>
        <w:annotationRef/>
      </w:r>
      <w:r>
        <w:rPr>
          <w:rFonts w:eastAsia="Calibri" w:hint="eastAsia"/>
        </w:rPr>
        <w:t xml:space="preserve">Thank you for using </w:t>
      </w:r>
      <w:r>
        <w:rPr>
          <w:rFonts w:eastAsia="Calibri"/>
        </w:rPr>
        <w:t>www.essayreview.co.kr</w:t>
      </w:r>
    </w:p>
    <w:p w14:paraId="5CC9D3B1" w14:textId="77777777" w:rsidR="00321C40" w:rsidRDefault="00321C40" w:rsidP="00321C40">
      <w:pPr>
        <w:pStyle w:val="CommentText"/>
        <w:rPr>
          <w:rFonts w:eastAsia="Calibri"/>
        </w:rPr>
      </w:pPr>
    </w:p>
    <w:p w14:paraId="45CB1706" w14:textId="77777777" w:rsidR="00321C40" w:rsidRDefault="00321C40" w:rsidP="00321C40">
      <w:pPr>
        <w:pStyle w:val="CommentText"/>
      </w:pPr>
      <w:r>
        <w:rPr>
          <w:rFonts w:hint="eastAsia"/>
        </w:rPr>
        <w:t xml:space="preserve">I have edited </w:t>
      </w:r>
      <w:r>
        <w:t>to eliminate e</w:t>
      </w:r>
      <w:r>
        <w:rPr>
          <w:rFonts w:hint="eastAsia"/>
        </w:rPr>
        <w:t>rrors in grammar, spelling, and punctuation as well as refining word choice and sentence structure to improve tone</w:t>
      </w:r>
      <w:r>
        <w:t>,</w:t>
      </w:r>
      <w:r>
        <w:rPr>
          <w:rFonts w:hint="eastAsia"/>
        </w:rPr>
        <w:t xml:space="preserve"> flow and clarity </w:t>
      </w:r>
    </w:p>
    <w:p w14:paraId="1B3F2656" w14:textId="77777777" w:rsidR="00321C40" w:rsidRDefault="00321C40" w:rsidP="00321C40">
      <w:pPr>
        <w:pStyle w:val="CommentText"/>
      </w:pPr>
    </w:p>
    <w:p w14:paraId="60AE6CF5" w14:textId="77777777" w:rsidR="00321C40" w:rsidRDefault="00321C40" w:rsidP="00321C40">
      <w:pPr>
        <w:pStyle w:val="CommentText"/>
      </w:pPr>
      <w:r>
        <w:t xml:space="preserve">Specifically, there were a significant number of article errors and verb tense issues, and a lot of my revisions were focused on these issues. Note that the article </w:t>
      </w:r>
      <w:r>
        <w:t>“</w:t>
      </w:r>
      <w:r>
        <w:t>the</w:t>
      </w:r>
      <w:r>
        <w:t>”</w:t>
      </w:r>
      <w:r>
        <w:t xml:space="preserve"> is used when the noun refers to a specific object or one that is clear from the context.</w:t>
      </w:r>
    </w:p>
    <w:p w14:paraId="1E96EA4B" w14:textId="77777777" w:rsidR="00321C40" w:rsidRDefault="00321C40" w:rsidP="00321C40">
      <w:pPr>
        <w:pStyle w:val="CommentText"/>
      </w:pPr>
    </w:p>
    <w:p w14:paraId="1EA6F951" w14:textId="77777777" w:rsidR="00321C40" w:rsidRDefault="00321C40" w:rsidP="00321C40">
      <w:pPr>
        <w:pStyle w:val="CommentText"/>
      </w:pPr>
      <w:r>
        <w:t>Please</w:t>
      </w:r>
      <w:r>
        <w:rPr>
          <w:rFonts w:hint="eastAsia"/>
        </w:rPr>
        <w:t xml:space="preserve"> review </w:t>
      </w:r>
      <w:r>
        <w:t xml:space="preserve">all of my </w:t>
      </w:r>
      <w:r>
        <w:rPr>
          <w:rFonts w:hint="eastAsia"/>
        </w:rPr>
        <w:t>comments before deleting or accepting the revisions.</w:t>
      </w:r>
    </w:p>
    <w:p w14:paraId="06B76981" w14:textId="77777777" w:rsidR="00321C40" w:rsidRDefault="00321C40" w:rsidP="00321C40">
      <w:pPr>
        <w:pStyle w:val="CommentText"/>
      </w:pPr>
    </w:p>
    <w:p w14:paraId="45571B82" w14:textId="77777777" w:rsidR="00321C40" w:rsidRDefault="00321C40" w:rsidP="00321C40">
      <w:pPr>
        <w:pStyle w:val="CommentText"/>
      </w:pPr>
      <w:r>
        <w:t>F</w:t>
      </w:r>
      <w:r>
        <w:rPr>
          <w:rFonts w:hint="eastAsia"/>
        </w:rPr>
        <w:t>eel free to request me, Mindy T.,</w:t>
      </w:r>
      <w:r>
        <w:t xml:space="preserve"> by name </w:t>
      </w:r>
      <w:r>
        <w:rPr>
          <w:rFonts w:hint="eastAsia"/>
        </w:rPr>
        <w:t xml:space="preserve">should you require an editor </w:t>
      </w:r>
      <w:r>
        <w:t>for future orders</w:t>
      </w:r>
      <w:r>
        <w:rPr>
          <w:rFonts w:hint="eastAsia"/>
        </w:rPr>
        <w:t>.</w:t>
      </w:r>
    </w:p>
    <w:p w14:paraId="39C7130F" w14:textId="77777777" w:rsidR="00321C40" w:rsidRDefault="00321C40" w:rsidP="00321C40">
      <w:pPr>
        <w:pStyle w:val="CommentText"/>
      </w:pPr>
    </w:p>
  </w:comment>
  <w:comment w:id="9" w:author="Mindy T." w:date="2019-07-11T17:10:00Z" w:initials="W사">
    <w:p w14:paraId="2532EF35" w14:textId="77777777" w:rsidR="00321C40" w:rsidRDefault="00321C40" w:rsidP="00321C40">
      <w:pPr>
        <w:pStyle w:val="CommentText"/>
      </w:pPr>
      <w:r>
        <w:rPr>
          <w:rStyle w:val="CommentReference"/>
        </w:rPr>
        <w:annotationRef/>
      </w:r>
      <w:r>
        <w:t>This term is a little redundant. Consider deleting.</w:t>
      </w:r>
    </w:p>
  </w:comment>
  <w:comment w:id="12" w:author="Mindy T." w:date="2019-07-11T16:31:00Z" w:initials="W사">
    <w:p w14:paraId="2E0F860B" w14:textId="77777777" w:rsidR="00321C40" w:rsidRDefault="00321C40" w:rsidP="00321C40">
      <w:pPr>
        <w:pStyle w:val="CommentText"/>
      </w:pPr>
      <w:r>
        <w:rPr>
          <w:rStyle w:val="CommentReference"/>
        </w:rPr>
        <w:annotationRef/>
      </w:r>
      <w:r>
        <w:t>Naturalness of phrasing improved</w:t>
      </w:r>
    </w:p>
  </w:comment>
  <w:comment w:id="31" w:author="Mindy T." w:date="2019-07-11T16:32:00Z" w:initials="W사">
    <w:p w14:paraId="249619E8" w14:textId="77777777" w:rsidR="00321C40" w:rsidRDefault="00321C40" w:rsidP="00321C40">
      <w:pPr>
        <w:pStyle w:val="CommentText"/>
      </w:pPr>
      <w:r>
        <w:rPr>
          <w:rStyle w:val="CommentReference"/>
        </w:rPr>
        <w:annotationRef/>
      </w:r>
      <w:r>
        <w:t>Please note that the present verb tense should typically be used when referring to the contents of a paper/work.</w:t>
      </w:r>
    </w:p>
  </w:comment>
  <w:comment w:id="69" w:author="Mindy T." w:date="2019-07-11T16:33:00Z" w:initials="W사">
    <w:p w14:paraId="2D6C9ED1" w14:textId="77777777" w:rsidR="00321C40" w:rsidRDefault="00321C40" w:rsidP="00321C40">
      <w:pPr>
        <w:pStyle w:val="CommentText"/>
      </w:pPr>
      <w:r>
        <w:rPr>
          <w:rStyle w:val="CommentReference"/>
        </w:rPr>
        <w:annotationRef/>
      </w:r>
      <w:r>
        <w:t>Recast to improve logical flow</w:t>
      </w:r>
    </w:p>
  </w:comment>
  <w:comment w:id="132" w:author="Mindy T." w:date="2019-07-11T16:34:00Z" w:initials="W사">
    <w:p w14:paraId="3B1580FB" w14:textId="77777777" w:rsidR="00321C40" w:rsidRDefault="00321C40" w:rsidP="00321C40">
      <w:pPr>
        <w:pStyle w:val="CommentText"/>
      </w:pPr>
      <w:r>
        <w:rPr>
          <w:rStyle w:val="CommentReference"/>
        </w:rPr>
        <w:annotationRef/>
      </w:r>
      <w:r>
        <w:t>I believe this captures your meaning more clearly.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C7130F" w15:done="0"/>
  <w15:commentEx w15:paraId="2532EF35" w15:done="0"/>
  <w15:commentEx w15:paraId="2E0F860B" w15:done="0"/>
  <w15:commentEx w15:paraId="249619E8" w15:done="0"/>
  <w15:commentEx w15:paraId="2D6C9ED1" w15:done="0"/>
  <w15:commentEx w15:paraId="3B158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7130F" w16cid:durableId="21F8B0F5"/>
  <w16cid:commentId w16cid:paraId="2532EF35" w16cid:durableId="21F8B0F6"/>
  <w16cid:commentId w16cid:paraId="2E0F860B" w16cid:durableId="21F8B0F7"/>
  <w16cid:commentId w16cid:paraId="249619E8" w16cid:durableId="21F8B0F8"/>
  <w16cid:commentId w16cid:paraId="2D6C9ED1" w16cid:durableId="21F8B0F9"/>
  <w16cid:commentId w16cid:paraId="3B1580FB" w16cid:durableId="21F8B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073A3" w14:textId="77777777" w:rsidR="00684A2C" w:rsidRDefault="00684A2C" w:rsidP="00AF21B7">
      <w:pPr>
        <w:spacing w:after="0" w:line="240" w:lineRule="auto"/>
      </w:pPr>
      <w:r>
        <w:separator/>
      </w:r>
    </w:p>
  </w:endnote>
  <w:endnote w:type="continuationSeparator" w:id="0">
    <w:p w14:paraId="2A68CABC" w14:textId="77777777" w:rsidR="00684A2C" w:rsidRDefault="00684A2C" w:rsidP="00AF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ppleMyungjo">
    <w:altName w:val="Malgun Gothic"/>
    <w:charset w:val="4F"/>
    <w:family w:val="auto"/>
    <w:pitch w:val="variable"/>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0012" w14:textId="77777777" w:rsidR="00684A2C" w:rsidRDefault="00684A2C" w:rsidP="00AF21B7">
      <w:pPr>
        <w:spacing w:after="0" w:line="240" w:lineRule="auto"/>
      </w:pPr>
      <w:r>
        <w:separator/>
      </w:r>
    </w:p>
  </w:footnote>
  <w:footnote w:type="continuationSeparator" w:id="0">
    <w:p w14:paraId="65906892" w14:textId="77777777" w:rsidR="00684A2C" w:rsidRDefault="00684A2C" w:rsidP="00AF2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FAD8" w14:textId="77777777" w:rsidR="00321C40" w:rsidRDefault="00321C40" w:rsidP="008E713E">
    <w:pPr>
      <w:pStyle w:val="Header"/>
      <w:tabs>
        <w:tab w:val="clear" w:pos="4513"/>
        <w:tab w:val="clear" w:pos="9026"/>
        <w:tab w:val="left" w:pos="62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F98B4" w14:textId="77777777" w:rsidR="00A90198" w:rsidRDefault="00A90198" w:rsidP="008E713E">
    <w:pPr>
      <w:pStyle w:val="Header"/>
      <w:tabs>
        <w:tab w:val="clear" w:pos="4513"/>
        <w:tab w:val="clear" w:pos="9026"/>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7EB7D" w14:textId="4CF745CB" w:rsidR="008E713E" w:rsidRDefault="008E713E" w:rsidP="008E713E">
    <w:pPr>
      <w:pStyle w:val="Header"/>
      <w:tabs>
        <w:tab w:val="clear" w:pos="4513"/>
        <w:tab w:val="clear" w:pos="9026"/>
        <w:tab w:val="left" w:pos="62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4681D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AE1585"/>
    <w:multiLevelType w:val="hybridMultilevel"/>
    <w:tmpl w:val="32CE806A"/>
    <w:lvl w:ilvl="0" w:tplc="236667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EC0601A"/>
    <w:multiLevelType w:val="multilevel"/>
    <w:tmpl w:val="2D740DBE"/>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3DDB3BDD"/>
    <w:multiLevelType w:val="multilevel"/>
    <w:tmpl w:val="184684B4"/>
    <w:styleLink w:val="heading30"/>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2"/>
  </w:num>
  <w:num w:numId="3">
    <w:abstractNumId w:val="3"/>
  </w:num>
  <w:num w:numId="4">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dy T.">
    <w15:presenceInfo w15:providerId="None" w15:userId="Mindy T."/>
  </w15:person>
  <w15:person w15:author="Wordvice Editor">
    <w15:presenceInfo w15:providerId="None" w15:userId="Wordvice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7C6"/>
    <w:rsid w:val="00015E23"/>
    <w:rsid w:val="00021A38"/>
    <w:rsid w:val="00031D59"/>
    <w:rsid w:val="00043DAA"/>
    <w:rsid w:val="0004685B"/>
    <w:rsid w:val="0004799B"/>
    <w:rsid w:val="00051763"/>
    <w:rsid w:val="0005255F"/>
    <w:rsid w:val="00054009"/>
    <w:rsid w:val="0006398A"/>
    <w:rsid w:val="00070EEE"/>
    <w:rsid w:val="0008480D"/>
    <w:rsid w:val="00096F92"/>
    <w:rsid w:val="000A0809"/>
    <w:rsid w:val="000B6B56"/>
    <w:rsid w:val="000C49DE"/>
    <w:rsid w:val="000C53F5"/>
    <w:rsid w:val="000D36FA"/>
    <w:rsid w:val="000E68A5"/>
    <w:rsid w:val="000F34E8"/>
    <w:rsid w:val="0010328F"/>
    <w:rsid w:val="001121A0"/>
    <w:rsid w:val="0012083C"/>
    <w:rsid w:val="0012192B"/>
    <w:rsid w:val="001224B0"/>
    <w:rsid w:val="00123276"/>
    <w:rsid w:val="0012524F"/>
    <w:rsid w:val="001261AA"/>
    <w:rsid w:val="00134871"/>
    <w:rsid w:val="001419A9"/>
    <w:rsid w:val="001523B5"/>
    <w:rsid w:val="001567BC"/>
    <w:rsid w:val="00157B3D"/>
    <w:rsid w:val="00164349"/>
    <w:rsid w:val="0016473C"/>
    <w:rsid w:val="001811E5"/>
    <w:rsid w:val="0018213E"/>
    <w:rsid w:val="00183E3D"/>
    <w:rsid w:val="00186C28"/>
    <w:rsid w:val="001A25BC"/>
    <w:rsid w:val="001A2DF6"/>
    <w:rsid w:val="001A3C06"/>
    <w:rsid w:val="001A4538"/>
    <w:rsid w:val="001A4C26"/>
    <w:rsid w:val="001A79A5"/>
    <w:rsid w:val="001C5208"/>
    <w:rsid w:val="001D271E"/>
    <w:rsid w:val="001E1EAC"/>
    <w:rsid w:val="001F016C"/>
    <w:rsid w:val="001F28CB"/>
    <w:rsid w:val="001F4105"/>
    <w:rsid w:val="00201695"/>
    <w:rsid w:val="00202441"/>
    <w:rsid w:val="00203929"/>
    <w:rsid w:val="00222B73"/>
    <w:rsid w:val="002237E4"/>
    <w:rsid w:val="0022607F"/>
    <w:rsid w:val="00235377"/>
    <w:rsid w:val="00236A70"/>
    <w:rsid w:val="00237499"/>
    <w:rsid w:val="002474FA"/>
    <w:rsid w:val="00251C70"/>
    <w:rsid w:val="002574BE"/>
    <w:rsid w:val="00261BBD"/>
    <w:rsid w:val="00272D2F"/>
    <w:rsid w:val="002938A9"/>
    <w:rsid w:val="00293972"/>
    <w:rsid w:val="00293A2C"/>
    <w:rsid w:val="002C7A99"/>
    <w:rsid w:val="002D4F7C"/>
    <w:rsid w:val="002E1180"/>
    <w:rsid w:val="002E6328"/>
    <w:rsid w:val="002F0A00"/>
    <w:rsid w:val="002F226C"/>
    <w:rsid w:val="002F3A79"/>
    <w:rsid w:val="002F3E30"/>
    <w:rsid w:val="002F64A1"/>
    <w:rsid w:val="0030066F"/>
    <w:rsid w:val="00312048"/>
    <w:rsid w:val="003152D2"/>
    <w:rsid w:val="00321C40"/>
    <w:rsid w:val="00323643"/>
    <w:rsid w:val="00334CA6"/>
    <w:rsid w:val="00341759"/>
    <w:rsid w:val="00341D01"/>
    <w:rsid w:val="00344FB6"/>
    <w:rsid w:val="00356942"/>
    <w:rsid w:val="0037402A"/>
    <w:rsid w:val="00390065"/>
    <w:rsid w:val="00397803"/>
    <w:rsid w:val="003A0806"/>
    <w:rsid w:val="003A4FC2"/>
    <w:rsid w:val="003A63B2"/>
    <w:rsid w:val="003A7231"/>
    <w:rsid w:val="003B071D"/>
    <w:rsid w:val="003B4E1F"/>
    <w:rsid w:val="003B6500"/>
    <w:rsid w:val="003C202A"/>
    <w:rsid w:val="003C30CD"/>
    <w:rsid w:val="003C4799"/>
    <w:rsid w:val="003E461E"/>
    <w:rsid w:val="003E52DA"/>
    <w:rsid w:val="003E736C"/>
    <w:rsid w:val="0041484D"/>
    <w:rsid w:val="00415613"/>
    <w:rsid w:val="00416545"/>
    <w:rsid w:val="004301C3"/>
    <w:rsid w:val="004328F6"/>
    <w:rsid w:val="00434E5D"/>
    <w:rsid w:val="004376F5"/>
    <w:rsid w:val="00442957"/>
    <w:rsid w:val="00450520"/>
    <w:rsid w:val="00450C12"/>
    <w:rsid w:val="00453D15"/>
    <w:rsid w:val="00454290"/>
    <w:rsid w:val="004577B6"/>
    <w:rsid w:val="004663B6"/>
    <w:rsid w:val="00472173"/>
    <w:rsid w:val="004871BB"/>
    <w:rsid w:val="004973AB"/>
    <w:rsid w:val="004A415A"/>
    <w:rsid w:val="004A45A8"/>
    <w:rsid w:val="004B0272"/>
    <w:rsid w:val="004B51FE"/>
    <w:rsid w:val="004C05C3"/>
    <w:rsid w:val="004C1468"/>
    <w:rsid w:val="004C2A96"/>
    <w:rsid w:val="004C3C8E"/>
    <w:rsid w:val="004D0FC1"/>
    <w:rsid w:val="004E4D1A"/>
    <w:rsid w:val="004E62A6"/>
    <w:rsid w:val="004E6F0D"/>
    <w:rsid w:val="004F78DD"/>
    <w:rsid w:val="00500591"/>
    <w:rsid w:val="00512303"/>
    <w:rsid w:val="00515491"/>
    <w:rsid w:val="00524C1A"/>
    <w:rsid w:val="00527BFA"/>
    <w:rsid w:val="00527D49"/>
    <w:rsid w:val="005401DB"/>
    <w:rsid w:val="00544708"/>
    <w:rsid w:val="00554FBC"/>
    <w:rsid w:val="00555CFE"/>
    <w:rsid w:val="00560921"/>
    <w:rsid w:val="00567589"/>
    <w:rsid w:val="005702C0"/>
    <w:rsid w:val="00572ADB"/>
    <w:rsid w:val="00581DDF"/>
    <w:rsid w:val="00585398"/>
    <w:rsid w:val="00585707"/>
    <w:rsid w:val="00594CA8"/>
    <w:rsid w:val="005A2593"/>
    <w:rsid w:val="005B1579"/>
    <w:rsid w:val="005C08BD"/>
    <w:rsid w:val="005E2D74"/>
    <w:rsid w:val="005E7D84"/>
    <w:rsid w:val="00611644"/>
    <w:rsid w:val="00633C23"/>
    <w:rsid w:val="006420F7"/>
    <w:rsid w:val="0064759F"/>
    <w:rsid w:val="00652C76"/>
    <w:rsid w:val="00666436"/>
    <w:rsid w:val="00672A7A"/>
    <w:rsid w:val="00681745"/>
    <w:rsid w:val="006836AF"/>
    <w:rsid w:val="00684A2C"/>
    <w:rsid w:val="006A56BE"/>
    <w:rsid w:val="006A5A5A"/>
    <w:rsid w:val="006B2537"/>
    <w:rsid w:val="006B5280"/>
    <w:rsid w:val="006C065A"/>
    <w:rsid w:val="006C31AD"/>
    <w:rsid w:val="006E244E"/>
    <w:rsid w:val="006E2B03"/>
    <w:rsid w:val="00701CC2"/>
    <w:rsid w:val="00704031"/>
    <w:rsid w:val="00710FBA"/>
    <w:rsid w:val="007128D0"/>
    <w:rsid w:val="00722707"/>
    <w:rsid w:val="00722F4E"/>
    <w:rsid w:val="00755A50"/>
    <w:rsid w:val="00756888"/>
    <w:rsid w:val="00770F33"/>
    <w:rsid w:val="00771DAE"/>
    <w:rsid w:val="00772C4B"/>
    <w:rsid w:val="007837C6"/>
    <w:rsid w:val="00787D8D"/>
    <w:rsid w:val="0079184C"/>
    <w:rsid w:val="00796AE9"/>
    <w:rsid w:val="007A7914"/>
    <w:rsid w:val="007B1838"/>
    <w:rsid w:val="007B31C5"/>
    <w:rsid w:val="007B6638"/>
    <w:rsid w:val="007C131E"/>
    <w:rsid w:val="007D78FB"/>
    <w:rsid w:val="007E0E59"/>
    <w:rsid w:val="007E2CC8"/>
    <w:rsid w:val="007E7154"/>
    <w:rsid w:val="00806312"/>
    <w:rsid w:val="00807263"/>
    <w:rsid w:val="00807E46"/>
    <w:rsid w:val="00820B34"/>
    <w:rsid w:val="008271DD"/>
    <w:rsid w:val="0083007E"/>
    <w:rsid w:val="00830583"/>
    <w:rsid w:val="00831330"/>
    <w:rsid w:val="00837132"/>
    <w:rsid w:val="0084107C"/>
    <w:rsid w:val="0084228F"/>
    <w:rsid w:val="0084236C"/>
    <w:rsid w:val="008500A1"/>
    <w:rsid w:val="008532A8"/>
    <w:rsid w:val="00856BE0"/>
    <w:rsid w:val="008615EC"/>
    <w:rsid w:val="00866C90"/>
    <w:rsid w:val="0087010A"/>
    <w:rsid w:val="00870369"/>
    <w:rsid w:val="008738D4"/>
    <w:rsid w:val="00882E8D"/>
    <w:rsid w:val="00892F5F"/>
    <w:rsid w:val="0089397E"/>
    <w:rsid w:val="00897EE5"/>
    <w:rsid w:val="008C7BA2"/>
    <w:rsid w:val="008D5215"/>
    <w:rsid w:val="008D7F15"/>
    <w:rsid w:val="008E0A39"/>
    <w:rsid w:val="008E16BD"/>
    <w:rsid w:val="008E2B85"/>
    <w:rsid w:val="008E713E"/>
    <w:rsid w:val="008E7879"/>
    <w:rsid w:val="008F2A32"/>
    <w:rsid w:val="008F482B"/>
    <w:rsid w:val="008F69B9"/>
    <w:rsid w:val="00903363"/>
    <w:rsid w:val="009033AE"/>
    <w:rsid w:val="009071AE"/>
    <w:rsid w:val="00914108"/>
    <w:rsid w:val="0091615E"/>
    <w:rsid w:val="00930E66"/>
    <w:rsid w:val="009353EE"/>
    <w:rsid w:val="00936915"/>
    <w:rsid w:val="009425DB"/>
    <w:rsid w:val="0094502D"/>
    <w:rsid w:val="0094576E"/>
    <w:rsid w:val="009461ED"/>
    <w:rsid w:val="00952738"/>
    <w:rsid w:val="00953E64"/>
    <w:rsid w:val="00962593"/>
    <w:rsid w:val="00976E62"/>
    <w:rsid w:val="00990FD1"/>
    <w:rsid w:val="009A76FC"/>
    <w:rsid w:val="009B482B"/>
    <w:rsid w:val="009B5E34"/>
    <w:rsid w:val="009C0B5E"/>
    <w:rsid w:val="009C33E9"/>
    <w:rsid w:val="009C5880"/>
    <w:rsid w:val="009D1237"/>
    <w:rsid w:val="009D6556"/>
    <w:rsid w:val="009D6A4E"/>
    <w:rsid w:val="009E19CA"/>
    <w:rsid w:val="009E347B"/>
    <w:rsid w:val="009E3D82"/>
    <w:rsid w:val="009E5F69"/>
    <w:rsid w:val="009F579B"/>
    <w:rsid w:val="00A01567"/>
    <w:rsid w:val="00A019E1"/>
    <w:rsid w:val="00A034CD"/>
    <w:rsid w:val="00A15FD7"/>
    <w:rsid w:val="00A16CCE"/>
    <w:rsid w:val="00A2092E"/>
    <w:rsid w:val="00A3212A"/>
    <w:rsid w:val="00A42371"/>
    <w:rsid w:val="00A436CE"/>
    <w:rsid w:val="00A5587C"/>
    <w:rsid w:val="00A74C96"/>
    <w:rsid w:val="00A90198"/>
    <w:rsid w:val="00A90BB2"/>
    <w:rsid w:val="00A92963"/>
    <w:rsid w:val="00A940F9"/>
    <w:rsid w:val="00A96605"/>
    <w:rsid w:val="00AB124C"/>
    <w:rsid w:val="00AC636A"/>
    <w:rsid w:val="00AD0795"/>
    <w:rsid w:val="00AE5AB3"/>
    <w:rsid w:val="00AE5CF4"/>
    <w:rsid w:val="00AE77C5"/>
    <w:rsid w:val="00AF14F2"/>
    <w:rsid w:val="00AF1AE7"/>
    <w:rsid w:val="00AF21B7"/>
    <w:rsid w:val="00AF3712"/>
    <w:rsid w:val="00AF4C75"/>
    <w:rsid w:val="00B011C1"/>
    <w:rsid w:val="00B06D10"/>
    <w:rsid w:val="00B11C36"/>
    <w:rsid w:val="00B21478"/>
    <w:rsid w:val="00B24541"/>
    <w:rsid w:val="00B25E9D"/>
    <w:rsid w:val="00B264DA"/>
    <w:rsid w:val="00B310A2"/>
    <w:rsid w:val="00B54911"/>
    <w:rsid w:val="00B57689"/>
    <w:rsid w:val="00B66023"/>
    <w:rsid w:val="00B80402"/>
    <w:rsid w:val="00BA155A"/>
    <w:rsid w:val="00BA2569"/>
    <w:rsid w:val="00BB3F6E"/>
    <w:rsid w:val="00BB486B"/>
    <w:rsid w:val="00BC5B05"/>
    <w:rsid w:val="00BD0DA9"/>
    <w:rsid w:val="00BD1719"/>
    <w:rsid w:val="00BD2BA9"/>
    <w:rsid w:val="00BE4353"/>
    <w:rsid w:val="00BE7A7D"/>
    <w:rsid w:val="00BF5AD9"/>
    <w:rsid w:val="00C00446"/>
    <w:rsid w:val="00C03AF8"/>
    <w:rsid w:val="00C176E5"/>
    <w:rsid w:val="00C239F4"/>
    <w:rsid w:val="00C2658F"/>
    <w:rsid w:val="00C531DD"/>
    <w:rsid w:val="00C6493C"/>
    <w:rsid w:val="00C76C0D"/>
    <w:rsid w:val="00C918E5"/>
    <w:rsid w:val="00CA0586"/>
    <w:rsid w:val="00CA1C1D"/>
    <w:rsid w:val="00CB0A97"/>
    <w:rsid w:val="00CB262A"/>
    <w:rsid w:val="00CB5D20"/>
    <w:rsid w:val="00CB7D01"/>
    <w:rsid w:val="00CC258F"/>
    <w:rsid w:val="00CC2A3A"/>
    <w:rsid w:val="00CC7F5C"/>
    <w:rsid w:val="00CF1E42"/>
    <w:rsid w:val="00D12A75"/>
    <w:rsid w:val="00D20061"/>
    <w:rsid w:val="00D2325B"/>
    <w:rsid w:val="00D275D4"/>
    <w:rsid w:val="00D27CB3"/>
    <w:rsid w:val="00D301A4"/>
    <w:rsid w:val="00D3467C"/>
    <w:rsid w:val="00D41F22"/>
    <w:rsid w:val="00D4429D"/>
    <w:rsid w:val="00D44F82"/>
    <w:rsid w:val="00D45CA7"/>
    <w:rsid w:val="00D53097"/>
    <w:rsid w:val="00D60BF6"/>
    <w:rsid w:val="00D678C0"/>
    <w:rsid w:val="00D67CFA"/>
    <w:rsid w:val="00D70523"/>
    <w:rsid w:val="00D73C06"/>
    <w:rsid w:val="00D8316B"/>
    <w:rsid w:val="00D86061"/>
    <w:rsid w:val="00D90FF0"/>
    <w:rsid w:val="00D91039"/>
    <w:rsid w:val="00D91172"/>
    <w:rsid w:val="00D95DFA"/>
    <w:rsid w:val="00DA6356"/>
    <w:rsid w:val="00DA7250"/>
    <w:rsid w:val="00DA7FBA"/>
    <w:rsid w:val="00DB1ECC"/>
    <w:rsid w:val="00DB27CB"/>
    <w:rsid w:val="00DB4F34"/>
    <w:rsid w:val="00DC0DDE"/>
    <w:rsid w:val="00DD015F"/>
    <w:rsid w:val="00DD63F5"/>
    <w:rsid w:val="00DF0D35"/>
    <w:rsid w:val="00E01A30"/>
    <w:rsid w:val="00E229AE"/>
    <w:rsid w:val="00E26894"/>
    <w:rsid w:val="00E2795F"/>
    <w:rsid w:val="00E341C3"/>
    <w:rsid w:val="00E368C5"/>
    <w:rsid w:val="00E52AA4"/>
    <w:rsid w:val="00E545D8"/>
    <w:rsid w:val="00E82903"/>
    <w:rsid w:val="00E86114"/>
    <w:rsid w:val="00E90E55"/>
    <w:rsid w:val="00E926B4"/>
    <w:rsid w:val="00E95016"/>
    <w:rsid w:val="00EB4E1E"/>
    <w:rsid w:val="00EC78B2"/>
    <w:rsid w:val="00ED2A56"/>
    <w:rsid w:val="00ED73D6"/>
    <w:rsid w:val="00EF4790"/>
    <w:rsid w:val="00EF490B"/>
    <w:rsid w:val="00EF631A"/>
    <w:rsid w:val="00F042A4"/>
    <w:rsid w:val="00F0534B"/>
    <w:rsid w:val="00F12C1B"/>
    <w:rsid w:val="00F34F14"/>
    <w:rsid w:val="00F4695F"/>
    <w:rsid w:val="00F53514"/>
    <w:rsid w:val="00F5480E"/>
    <w:rsid w:val="00F8117E"/>
    <w:rsid w:val="00F869A5"/>
    <w:rsid w:val="00F872B0"/>
    <w:rsid w:val="00F927FE"/>
    <w:rsid w:val="00FA0931"/>
    <w:rsid w:val="00FA1C96"/>
    <w:rsid w:val="00FC4289"/>
    <w:rsid w:val="00FF196A"/>
    <w:rsid w:val="00FF4A4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69C79"/>
  <w15:docId w15:val="{B019AF0A-FA84-4AD6-A745-6111AFFB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01"/>
    <w:pPr>
      <w:widowControl w:val="0"/>
      <w:wordWrap w:val="0"/>
      <w:autoSpaceDE w:val="0"/>
      <w:autoSpaceDN w:val="0"/>
    </w:pPr>
  </w:style>
  <w:style w:type="paragraph" w:styleId="Heading10">
    <w:name w:val="heading 1"/>
    <w:basedOn w:val="ListParagraph"/>
    <w:next w:val="Normal"/>
    <w:link w:val="Heading1Char"/>
    <w:uiPriority w:val="2"/>
    <w:qFormat/>
    <w:rsid w:val="00882E8D"/>
    <w:pPr>
      <w:widowControl/>
      <w:wordWrap/>
      <w:autoSpaceDE/>
      <w:autoSpaceDN/>
      <w:spacing w:before="240" w:after="240" w:line="240" w:lineRule="auto"/>
      <w:ind w:leftChars="0" w:left="0"/>
      <w:jc w:val="center"/>
      <w:outlineLvl w:val="0"/>
    </w:pPr>
    <w:rPr>
      <w:rFonts w:ascii="Times New Roman" w:eastAsia="Cambria" w:hAnsi="Times New Roman" w:cs="Times New Roman"/>
      <w:b/>
      <w:kern w:val="0"/>
      <w:sz w:val="28"/>
      <w:szCs w:val="24"/>
      <w:lang w:eastAsia="en-US"/>
    </w:rPr>
  </w:style>
  <w:style w:type="paragraph" w:styleId="Heading2">
    <w:name w:val="heading 2"/>
    <w:basedOn w:val="Heading10"/>
    <w:next w:val="Normal"/>
    <w:link w:val="Heading2Char"/>
    <w:uiPriority w:val="2"/>
    <w:qFormat/>
    <w:rsid w:val="00882E8D"/>
    <w:pPr>
      <w:spacing w:after="200"/>
      <w:outlineLvl w:val="1"/>
    </w:pPr>
  </w:style>
  <w:style w:type="paragraph" w:styleId="Heading3">
    <w:name w:val="heading 3"/>
    <w:basedOn w:val="Normal"/>
    <w:next w:val="Normal"/>
    <w:link w:val="Heading3Char"/>
    <w:uiPriority w:val="2"/>
    <w:qFormat/>
    <w:rsid w:val="00D12A75"/>
    <w:pPr>
      <w:keepNext/>
      <w:keepLines/>
      <w:widowControl/>
      <w:numPr>
        <w:ilvl w:val="2"/>
        <w:numId w:val="2"/>
      </w:numPr>
      <w:wordWrap/>
      <w:autoSpaceDE/>
      <w:autoSpaceDN/>
      <w:spacing w:before="40" w:after="120" w:line="240" w:lineRule="auto"/>
      <w:jc w:val="left"/>
      <w:outlineLvl w:val="2"/>
    </w:pPr>
    <w:rPr>
      <w:rFonts w:ascii="Times New Roman" w:eastAsiaTheme="majorEastAsia" w:hAnsi="Times New Roman" w:cstheme="majorBidi"/>
      <w:b/>
      <w:kern w:val="0"/>
      <w:szCs w:val="24"/>
      <w:lang w:eastAsia="en-US"/>
    </w:rPr>
  </w:style>
  <w:style w:type="paragraph" w:styleId="Heading4">
    <w:name w:val="heading 4"/>
    <w:basedOn w:val="Heading3"/>
    <w:next w:val="Normal"/>
    <w:link w:val="Heading4Char"/>
    <w:uiPriority w:val="2"/>
    <w:qFormat/>
    <w:rsid w:val="00D12A75"/>
    <w:pPr>
      <w:numPr>
        <w:ilvl w:val="3"/>
      </w:numPr>
      <w:outlineLvl w:val="3"/>
    </w:pPr>
    <w:rPr>
      <w:iCs/>
    </w:rPr>
  </w:style>
  <w:style w:type="paragraph" w:styleId="Heading5">
    <w:name w:val="heading 5"/>
    <w:basedOn w:val="Heading4"/>
    <w:next w:val="Normal"/>
    <w:link w:val="Heading5Char"/>
    <w:uiPriority w:val="2"/>
    <w:qFormat/>
    <w:rsid w:val="00D12A7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C6"/>
    <w:pPr>
      <w:ind w:leftChars="400" w:left="800"/>
    </w:pPr>
  </w:style>
  <w:style w:type="paragraph" w:styleId="BalloonText">
    <w:name w:val="Balloon Text"/>
    <w:basedOn w:val="Normal"/>
    <w:link w:val="BalloonTextChar"/>
    <w:uiPriority w:val="99"/>
    <w:semiHidden/>
    <w:unhideWhenUsed/>
    <w:rsid w:val="0018213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8213E"/>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F21B7"/>
    <w:pPr>
      <w:tabs>
        <w:tab w:val="center" w:pos="4513"/>
        <w:tab w:val="right" w:pos="9026"/>
      </w:tabs>
      <w:snapToGrid w:val="0"/>
    </w:pPr>
  </w:style>
  <w:style w:type="character" w:customStyle="1" w:styleId="HeaderChar">
    <w:name w:val="Header Char"/>
    <w:basedOn w:val="DefaultParagraphFont"/>
    <w:link w:val="Header"/>
    <w:uiPriority w:val="99"/>
    <w:rsid w:val="00AF21B7"/>
  </w:style>
  <w:style w:type="paragraph" w:styleId="Footer">
    <w:name w:val="footer"/>
    <w:basedOn w:val="Normal"/>
    <w:link w:val="FooterChar"/>
    <w:uiPriority w:val="99"/>
    <w:unhideWhenUsed/>
    <w:rsid w:val="00AF21B7"/>
    <w:pPr>
      <w:tabs>
        <w:tab w:val="center" w:pos="4513"/>
        <w:tab w:val="right" w:pos="9026"/>
      </w:tabs>
      <w:snapToGrid w:val="0"/>
    </w:pPr>
  </w:style>
  <w:style w:type="character" w:customStyle="1" w:styleId="FooterChar">
    <w:name w:val="Footer Char"/>
    <w:basedOn w:val="DefaultParagraphFont"/>
    <w:link w:val="Footer"/>
    <w:uiPriority w:val="99"/>
    <w:rsid w:val="00AF21B7"/>
  </w:style>
  <w:style w:type="character" w:customStyle="1" w:styleId="Heading1Char">
    <w:name w:val="Heading 1 Char"/>
    <w:basedOn w:val="DefaultParagraphFont"/>
    <w:link w:val="Heading10"/>
    <w:uiPriority w:val="2"/>
    <w:rsid w:val="00882E8D"/>
    <w:rPr>
      <w:rFonts w:ascii="Times New Roman" w:eastAsia="Cambria" w:hAnsi="Times New Roman" w:cs="Times New Roman"/>
      <w:b/>
      <w:kern w:val="0"/>
      <w:sz w:val="28"/>
      <w:szCs w:val="24"/>
      <w:lang w:eastAsia="en-US"/>
    </w:rPr>
  </w:style>
  <w:style w:type="character" w:customStyle="1" w:styleId="Heading2Char">
    <w:name w:val="Heading 2 Char"/>
    <w:basedOn w:val="DefaultParagraphFont"/>
    <w:link w:val="Heading2"/>
    <w:uiPriority w:val="2"/>
    <w:rsid w:val="00882E8D"/>
    <w:rPr>
      <w:rFonts w:ascii="Times New Roman" w:eastAsia="Cambria" w:hAnsi="Times New Roman" w:cs="Times New Roman"/>
      <w:b/>
      <w:kern w:val="0"/>
      <w:sz w:val="28"/>
      <w:szCs w:val="24"/>
      <w:lang w:eastAsia="en-US"/>
    </w:rPr>
  </w:style>
  <w:style w:type="character" w:customStyle="1" w:styleId="Heading3Char">
    <w:name w:val="Heading 3 Char"/>
    <w:basedOn w:val="DefaultParagraphFont"/>
    <w:link w:val="Heading3"/>
    <w:uiPriority w:val="2"/>
    <w:rsid w:val="00D12A75"/>
    <w:rPr>
      <w:rFonts w:ascii="Times New Roman" w:eastAsiaTheme="majorEastAsia" w:hAnsi="Times New Roman" w:cstheme="majorBidi"/>
      <w:b/>
      <w:kern w:val="0"/>
      <w:sz w:val="24"/>
      <w:szCs w:val="24"/>
      <w:lang w:eastAsia="en-US"/>
    </w:rPr>
  </w:style>
  <w:style w:type="character" w:customStyle="1" w:styleId="Heading4Char">
    <w:name w:val="Heading 4 Char"/>
    <w:basedOn w:val="DefaultParagraphFont"/>
    <w:link w:val="Heading4"/>
    <w:uiPriority w:val="2"/>
    <w:rsid w:val="00D12A75"/>
    <w:rPr>
      <w:rFonts w:ascii="Times New Roman" w:eastAsiaTheme="majorEastAsia" w:hAnsi="Times New Roman" w:cstheme="majorBidi"/>
      <w:b/>
      <w:iCs/>
      <w:kern w:val="0"/>
      <w:sz w:val="24"/>
      <w:szCs w:val="24"/>
      <w:lang w:eastAsia="en-US"/>
    </w:rPr>
  </w:style>
  <w:style w:type="character" w:customStyle="1" w:styleId="Heading5Char">
    <w:name w:val="Heading 5 Char"/>
    <w:basedOn w:val="DefaultParagraphFont"/>
    <w:link w:val="Heading5"/>
    <w:uiPriority w:val="2"/>
    <w:rsid w:val="00D12A75"/>
    <w:rPr>
      <w:rFonts w:ascii="Times New Roman" w:eastAsiaTheme="majorEastAsia" w:hAnsi="Times New Roman" w:cstheme="majorBidi"/>
      <w:b/>
      <w:iCs/>
      <w:kern w:val="0"/>
      <w:sz w:val="24"/>
      <w:szCs w:val="24"/>
      <w:lang w:eastAsia="en-US"/>
    </w:rPr>
  </w:style>
  <w:style w:type="paragraph" w:styleId="FootnoteText">
    <w:name w:val="footnote text"/>
    <w:basedOn w:val="Normal"/>
    <w:link w:val="FootnoteTextChar"/>
    <w:uiPriority w:val="99"/>
    <w:semiHidden/>
    <w:unhideWhenUsed/>
    <w:rsid w:val="00D12A75"/>
    <w:pPr>
      <w:widowControl/>
      <w:wordWrap/>
      <w:autoSpaceDE/>
      <w:autoSpaceDN/>
      <w:spacing w:before="120" w:after="0" w:line="240" w:lineRule="auto"/>
      <w:jc w:val="left"/>
    </w:pPr>
    <w:rPr>
      <w:rFonts w:ascii="Times New Roman" w:hAnsi="Times New Roman"/>
      <w:kern w:val="0"/>
      <w:szCs w:val="20"/>
      <w:lang w:eastAsia="en-US"/>
    </w:rPr>
  </w:style>
  <w:style w:type="character" w:customStyle="1" w:styleId="FootnoteTextChar">
    <w:name w:val="Footnote Text Char"/>
    <w:basedOn w:val="DefaultParagraphFont"/>
    <w:link w:val="FootnoteText"/>
    <w:uiPriority w:val="99"/>
    <w:semiHidden/>
    <w:rsid w:val="00D12A75"/>
    <w:rPr>
      <w:rFonts w:ascii="Times New Roman" w:hAnsi="Times New Roman"/>
      <w:kern w:val="0"/>
      <w:szCs w:val="20"/>
      <w:lang w:eastAsia="en-US"/>
    </w:rPr>
  </w:style>
  <w:style w:type="character" w:styleId="FootnoteReference">
    <w:name w:val="footnote reference"/>
    <w:basedOn w:val="DefaultParagraphFont"/>
    <w:uiPriority w:val="99"/>
    <w:semiHidden/>
    <w:unhideWhenUsed/>
    <w:rsid w:val="00D12A75"/>
    <w:rPr>
      <w:vertAlign w:val="superscript"/>
    </w:rPr>
  </w:style>
  <w:style w:type="paragraph" w:styleId="Title">
    <w:name w:val="Title"/>
    <w:basedOn w:val="Normal"/>
    <w:next w:val="Normal"/>
    <w:link w:val="TitleChar"/>
    <w:uiPriority w:val="10"/>
    <w:qFormat/>
    <w:rsid w:val="00D12A75"/>
    <w:pPr>
      <w:widowControl/>
      <w:suppressLineNumbers/>
      <w:wordWrap/>
      <w:autoSpaceDE/>
      <w:autoSpaceDN/>
      <w:spacing w:before="240" w:after="360" w:line="240" w:lineRule="auto"/>
      <w:jc w:val="center"/>
    </w:pPr>
    <w:rPr>
      <w:rFonts w:ascii="Times New Roman" w:hAnsi="Times New Roman" w:cs="Times New Roman"/>
      <w:b/>
      <w:kern w:val="0"/>
      <w:sz w:val="32"/>
      <w:szCs w:val="32"/>
      <w:lang w:eastAsia="en-US"/>
    </w:rPr>
  </w:style>
  <w:style w:type="character" w:customStyle="1" w:styleId="TitleChar">
    <w:name w:val="Title Char"/>
    <w:basedOn w:val="DefaultParagraphFont"/>
    <w:link w:val="Title"/>
    <w:uiPriority w:val="10"/>
    <w:rsid w:val="00D12A75"/>
    <w:rPr>
      <w:rFonts w:ascii="Times New Roman" w:hAnsi="Times New Roman" w:cs="Times New Roman"/>
      <w:b/>
      <w:kern w:val="0"/>
      <w:sz w:val="32"/>
      <w:szCs w:val="32"/>
      <w:lang w:eastAsia="en-US"/>
    </w:rPr>
  </w:style>
  <w:style w:type="paragraph" w:customStyle="1" w:styleId="AuthorList">
    <w:name w:val="Author List"/>
    <w:aliases w:val="Keywords,Abstract"/>
    <w:basedOn w:val="Subtitle"/>
    <w:next w:val="Normal"/>
    <w:uiPriority w:val="1"/>
    <w:qFormat/>
    <w:rsid w:val="00D12A75"/>
    <w:pPr>
      <w:widowControl/>
      <w:wordWrap/>
      <w:autoSpaceDE/>
      <w:autoSpaceDN/>
      <w:spacing w:before="240" w:after="240" w:line="240" w:lineRule="auto"/>
      <w:jc w:val="left"/>
      <w:outlineLvl w:val="9"/>
    </w:pPr>
    <w:rPr>
      <w:rFonts w:ascii="Times New Roman" w:eastAsiaTheme="minorEastAsia" w:hAnsi="Times New Roman" w:cs="Times New Roman"/>
      <w:b/>
      <w:kern w:val="0"/>
      <w:lang w:eastAsia="en-US"/>
    </w:rPr>
  </w:style>
  <w:style w:type="numbering" w:customStyle="1" w:styleId="Headings">
    <w:name w:val="Headings"/>
    <w:uiPriority w:val="99"/>
    <w:rsid w:val="00D12A75"/>
    <w:pPr>
      <w:numPr>
        <w:numId w:val="2"/>
      </w:numPr>
    </w:pPr>
  </w:style>
  <w:style w:type="paragraph" w:styleId="Subtitle">
    <w:name w:val="Subtitle"/>
    <w:basedOn w:val="Normal"/>
    <w:next w:val="Normal"/>
    <w:link w:val="SubtitleChar"/>
    <w:uiPriority w:val="11"/>
    <w:qFormat/>
    <w:rsid w:val="00D12A75"/>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12A75"/>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rsid w:val="00DC0DDE"/>
    <w:rPr>
      <w:sz w:val="18"/>
    </w:rPr>
  </w:style>
  <w:style w:type="paragraph" w:styleId="CommentText">
    <w:name w:val="annotation text"/>
    <w:basedOn w:val="Normal"/>
    <w:link w:val="CommentTextChar1"/>
    <w:uiPriority w:val="99"/>
    <w:rsid w:val="00DC0DDE"/>
    <w:pPr>
      <w:spacing w:after="0" w:line="240" w:lineRule="auto"/>
      <w:jc w:val="left"/>
    </w:pPr>
    <w:rPr>
      <w:rFonts w:ascii="Batang" w:eastAsia="Batang" w:hAnsi="Times New Roman" w:cs="Times New Roman"/>
      <w:szCs w:val="20"/>
    </w:rPr>
  </w:style>
  <w:style w:type="character" w:customStyle="1" w:styleId="CommentTextChar">
    <w:name w:val="Comment Text Char"/>
    <w:basedOn w:val="DefaultParagraphFont"/>
    <w:uiPriority w:val="99"/>
    <w:semiHidden/>
    <w:rsid w:val="00DC0DDE"/>
  </w:style>
  <w:style w:type="character" w:customStyle="1" w:styleId="CommentTextChar1">
    <w:name w:val="Comment Text Char1"/>
    <w:link w:val="CommentText"/>
    <w:uiPriority w:val="99"/>
    <w:locked/>
    <w:rsid w:val="00DC0DDE"/>
    <w:rPr>
      <w:rFonts w:ascii="Batang" w:eastAsia="Batang" w:hAnsi="Times New Roman" w:cs="Times New Roman"/>
      <w:sz w:val="24"/>
      <w:szCs w:val="20"/>
    </w:rPr>
  </w:style>
  <w:style w:type="paragraph" w:styleId="BodyTextIndent2">
    <w:name w:val="Body Text Indent 2"/>
    <w:basedOn w:val="Normal"/>
    <w:link w:val="BodyTextIndent2Char"/>
    <w:unhideWhenUsed/>
    <w:rsid w:val="008E7879"/>
    <w:pPr>
      <w:widowControl/>
      <w:wordWrap/>
      <w:autoSpaceDE/>
      <w:autoSpaceDN/>
      <w:spacing w:after="0" w:line="240" w:lineRule="auto"/>
      <w:ind w:firstLine="245"/>
    </w:pPr>
    <w:rPr>
      <w:rFonts w:ascii="Times New Roman" w:eastAsia="Batang" w:hAnsi="Times New Roman" w:cs="Times New Roman"/>
      <w:i/>
      <w:kern w:val="0"/>
      <w:szCs w:val="20"/>
      <w:lang w:eastAsia="en-US"/>
    </w:rPr>
  </w:style>
  <w:style w:type="character" w:customStyle="1" w:styleId="BodyTextIndent2Char">
    <w:name w:val="Body Text Indent 2 Char"/>
    <w:basedOn w:val="DefaultParagraphFont"/>
    <w:link w:val="BodyTextIndent2"/>
    <w:rsid w:val="008E7879"/>
    <w:rPr>
      <w:rFonts w:ascii="Times New Roman" w:eastAsia="Batang" w:hAnsi="Times New Roman" w:cs="Times New Roman"/>
      <w:i/>
      <w:kern w:val="0"/>
      <w:szCs w:val="20"/>
      <w:lang w:eastAsia="en-US"/>
    </w:rPr>
  </w:style>
  <w:style w:type="paragraph" w:customStyle="1" w:styleId="AbstractText">
    <w:name w:val="Abstract Text"/>
    <w:basedOn w:val="BodyTextIndent2"/>
    <w:rsid w:val="008E7879"/>
  </w:style>
  <w:style w:type="paragraph" w:customStyle="1" w:styleId="AbstractTitle">
    <w:name w:val="Abstract Title"/>
    <w:basedOn w:val="Normal"/>
    <w:rsid w:val="008E7879"/>
    <w:pPr>
      <w:widowControl/>
      <w:wordWrap/>
      <w:autoSpaceDE/>
      <w:autoSpaceDN/>
      <w:spacing w:after="0" w:line="240" w:lineRule="auto"/>
      <w:jc w:val="center"/>
    </w:pPr>
    <w:rPr>
      <w:rFonts w:ascii="Times New Roman" w:eastAsia="Batang" w:hAnsi="Times New Roman" w:cs="Times New Roman"/>
      <w:b/>
      <w:kern w:val="0"/>
      <w:szCs w:val="20"/>
      <w:lang w:eastAsia="en-US"/>
    </w:rPr>
  </w:style>
  <w:style w:type="paragraph" w:customStyle="1" w:styleId="abstract">
    <w:name w:val="abstract"/>
    <w:basedOn w:val="Normal"/>
    <w:rsid w:val="00D60BF6"/>
    <w:pPr>
      <w:widowControl/>
      <w:wordWrap/>
      <w:autoSpaceDE/>
      <w:autoSpaceDN/>
      <w:spacing w:before="600" w:after="120" w:line="240" w:lineRule="auto"/>
      <w:ind w:left="567" w:right="567"/>
    </w:pPr>
    <w:rPr>
      <w:rFonts w:ascii="Times New Roman" w:eastAsia="Times New Roman" w:hAnsi="Times New Roman" w:cs="Times New Roman"/>
      <w:kern w:val="0"/>
      <w:sz w:val="18"/>
      <w:szCs w:val="20"/>
      <w:lang w:eastAsia="de-DE"/>
    </w:rPr>
  </w:style>
  <w:style w:type="paragraph" w:customStyle="1" w:styleId="heading1">
    <w:name w:val="heading1"/>
    <w:basedOn w:val="Heading10"/>
    <w:next w:val="Normal"/>
    <w:rsid w:val="00D60BF6"/>
    <w:pPr>
      <w:keepNext/>
      <w:keepLines/>
      <w:numPr>
        <w:numId w:val="3"/>
      </w:numPr>
      <w:suppressAutoHyphens/>
      <w:overflowPunct w:val="0"/>
      <w:autoSpaceDE w:val="0"/>
      <w:autoSpaceDN w:val="0"/>
      <w:adjustRightInd w:val="0"/>
      <w:spacing w:before="360" w:line="300" w:lineRule="atLeast"/>
      <w:textAlignment w:val="baseline"/>
    </w:pPr>
    <w:rPr>
      <w:rFonts w:eastAsia="Times New Roman"/>
      <w:bCs/>
      <w:szCs w:val="20"/>
      <w:lang w:eastAsia="de-DE"/>
    </w:rPr>
  </w:style>
  <w:style w:type="paragraph" w:customStyle="1" w:styleId="heading20">
    <w:name w:val="heading2"/>
    <w:basedOn w:val="Heading2"/>
    <w:next w:val="Normal"/>
    <w:qFormat/>
    <w:rsid w:val="00D60BF6"/>
    <w:pPr>
      <w:keepNext/>
      <w:keepLines/>
      <w:tabs>
        <w:tab w:val="num" w:pos="567"/>
      </w:tabs>
      <w:suppressAutoHyphens/>
      <w:overflowPunct w:val="0"/>
      <w:autoSpaceDE w:val="0"/>
      <w:autoSpaceDN w:val="0"/>
      <w:adjustRightInd w:val="0"/>
      <w:spacing w:before="360" w:after="160" w:line="240" w:lineRule="atLeast"/>
      <w:ind w:left="567" w:hanging="567"/>
      <w:jc w:val="both"/>
      <w:textAlignment w:val="baseline"/>
    </w:pPr>
    <w:rPr>
      <w:rFonts w:eastAsia="Times New Roman"/>
      <w:bCs/>
      <w:iCs/>
      <w:sz w:val="20"/>
      <w:szCs w:val="20"/>
      <w:lang w:eastAsia="de-DE"/>
    </w:rPr>
  </w:style>
  <w:style w:type="numbering" w:customStyle="1" w:styleId="heading30">
    <w:name w:val="heading3"/>
    <w:basedOn w:val="NoList"/>
    <w:rsid w:val="00D60BF6"/>
    <w:pPr>
      <w:numPr>
        <w:numId w:val="3"/>
      </w:numPr>
    </w:pPr>
  </w:style>
  <w:style w:type="character" w:styleId="Hyperlink">
    <w:name w:val="Hyperlink"/>
    <w:basedOn w:val="DefaultParagraphFont"/>
    <w:rsid w:val="00D60BF6"/>
    <w:rPr>
      <w:color w:val="auto"/>
      <w:u w:val="none"/>
    </w:rPr>
  </w:style>
  <w:style w:type="paragraph" w:customStyle="1" w:styleId="keywords">
    <w:name w:val="keywords"/>
    <w:basedOn w:val="abstract"/>
    <w:next w:val="heading1"/>
    <w:rsid w:val="00D60BF6"/>
    <w:pPr>
      <w:spacing w:before="220"/>
      <w:jc w:val="left"/>
    </w:pPr>
  </w:style>
  <w:style w:type="paragraph" w:customStyle="1" w:styleId="Style1">
    <w:name w:val="Style1"/>
    <w:basedOn w:val="Normal"/>
    <w:next w:val="Heading2"/>
    <w:qFormat/>
    <w:rsid w:val="00882E8D"/>
    <w:pPr>
      <w:jc w:val="center"/>
    </w:pPr>
    <w:rPr>
      <w:rFonts w:ascii="Arial" w:hAnsi="Arial" w:cs="Arial"/>
      <w:b/>
      <w:szCs w:val="24"/>
    </w:rPr>
  </w:style>
  <w:style w:type="paragraph" w:styleId="TOC1">
    <w:name w:val="toc 1"/>
    <w:basedOn w:val="Normal"/>
    <w:next w:val="Normal"/>
    <w:autoRedefine/>
    <w:uiPriority w:val="39"/>
    <w:unhideWhenUsed/>
    <w:rsid w:val="00882E8D"/>
    <w:pPr>
      <w:spacing w:before="120" w:after="0"/>
      <w:jc w:val="left"/>
    </w:pPr>
    <w:rPr>
      <w:rFonts w:eastAsiaTheme="minorHAnsi"/>
      <w:b/>
      <w:bCs/>
      <w:sz w:val="22"/>
    </w:rPr>
  </w:style>
  <w:style w:type="paragraph" w:styleId="TOC2">
    <w:name w:val="toc 2"/>
    <w:basedOn w:val="Normal"/>
    <w:next w:val="Normal"/>
    <w:autoRedefine/>
    <w:uiPriority w:val="39"/>
    <w:unhideWhenUsed/>
    <w:rsid w:val="00882E8D"/>
    <w:pPr>
      <w:spacing w:after="0"/>
      <w:ind w:left="240"/>
      <w:jc w:val="left"/>
    </w:pPr>
    <w:rPr>
      <w:rFonts w:eastAsiaTheme="minorHAnsi"/>
      <w:i/>
      <w:iCs/>
      <w:sz w:val="22"/>
    </w:rPr>
  </w:style>
  <w:style w:type="paragraph" w:styleId="TOC3">
    <w:name w:val="toc 3"/>
    <w:basedOn w:val="Normal"/>
    <w:next w:val="Normal"/>
    <w:autoRedefine/>
    <w:uiPriority w:val="39"/>
    <w:unhideWhenUsed/>
    <w:rsid w:val="00882E8D"/>
    <w:pPr>
      <w:spacing w:after="0"/>
      <w:ind w:left="480"/>
      <w:jc w:val="left"/>
    </w:pPr>
    <w:rPr>
      <w:rFonts w:eastAsiaTheme="minorHAnsi"/>
      <w:sz w:val="22"/>
    </w:rPr>
  </w:style>
  <w:style w:type="paragraph" w:styleId="TOC4">
    <w:name w:val="toc 4"/>
    <w:basedOn w:val="Normal"/>
    <w:next w:val="Normal"/>
    <w:autoRedefine/>
    <w:uiPriority w:val="39"/>
    <w:unhideWhenUsed/>
    <w:rsid w:val="00882E8D"/>
    <w:pPr>
      <w:spacing w:after="0"/>
      <w:ind w:left="720"/>
      <w:jc w:val="left"/>
    </w:pPr>
    <w:rPr>
      <w:rFonts w:eastAsiaTheme="minorHAnsi"/>
      <w:sz w:val="20"/>
      <w:szCs w:val="20"/>
    </w:rPr>
  </w:style>
  <w:style w:type="paragraph" w:styleId="TOC5">
    <w:name w:val="toc 5"/>
    <w:basedOn w:val="Normal"/>
    <w:next w:val="Normal"/>
    <w:autoRedefine/>
    <w:uiPriority w:val="39"/>
    <w:unhideWhenUsed/>
    <w:rsid w:val="00882E8D"/>
    <w:pPr>
      <w:spacing w:after="0"/>
      <w:ind w:left="960"/>
      <w:jc w:val="left"/>
    </w:pPr>
    <w:rPr>
      <w:rFonts w:eastAsiaTheme="minorHAnsi"/>
      <w:sz w:val="20"/>
      <w:szCs w:val="20"/>
    </w:rPr>
  </w:style>
  <w:style w:type="paragraph" w:styleId="TOC6">
    <w:name w:val="toc 6"/>
    <w:basedOn w:val="Normal"/>
    <w:next w:val="Normal"/>
    <w:autoRedefine/>
    <w:uiPriority w:val="39"/>
    <w:unhideWhenUsed/>
    <w:rsid w:val="00882E8D"/>
    <w:pPr>
      <w:spacing w:after="0"/>
      <w:ind w:left="1200"/>
      <w:jc w:val="left"/>
    </w:pPr>
    <w:rPr>
      <w:rFonts w:eastAsiaTheme="minorHAnsi"/>
      <w:sz w:val="20"/>
      <w:szCs w:val="20"/>
    </w:rPr>
  </w:style>
  <w:style w:type="paragraph" w:styleId="TOC7">
    <w:name w:val="toc 7"/>
    <w:basedOn w:val="Normal"/>
    <w:next w:val="Normal"/>
    <w:autoRedefine/>
    <w:uiPriority w:val="39"/>
    <w:unhideWhenUsed/>
    <w:rsid w:val="00882E8D"/>
    <w:pPr>
      <w:spacing w:after="0"/>
      <w:ind w:left="1440"/>
      <w:jc w:val="left"/>
    </w:pPr>
    <w:rPr>
      <w:rFonts w:eastAsiaTheme="minorHAnsi"/>
      <w:sz w:val="20"/>
      <w:szCs w:val="20"/>
    </w:rPr>
  </w:style>
  <w:style w:type="paragraph" w:styleId="TOC8">
    <w:name w:val="toc 8"/>
    <w:basedOn w:val="Normal"/>
    <w:next w:val="Normal"/>
    <w:autoRedefine/>
    <w:uiPriority w:val="39"/>
    <w:unhideWhenUsed/>
    <w:rsid w:val="00882E8D"/>
    <w:pPr>
      <w:spacing w:after="0"/>
      <w:ind w:left="1680"/>
      <w:jc w:val="left"/>
    </w:pPr>
    <w:rPr>
      <w:rFonts w:eastAsiaTheme="minorHAnsi"/>
      <w:sz w:val="20"/>
      <w:szCs w:val="20"/>
    </w:rPr>
  </w:style>
  <w:style w:type="paragraph" w:styleId="TOC9">
    <w:name w:val="toc 9"/>
    <w:basedOn w:val="Normal"/>
    <w:next w:val="Normal"/>
    <w:autoRedefine/>
    <w:uiPriority w:val="39"/>
    <w:unhideWhenUsed/>
    <w:rsid w:val="00882E8D"/>
    <w:pPr>
      <w:spacing w:after="0"/>
      <w:ind w:left="1920"/>
      <w:jc w:val="left"/>
    </w:pPr>
    <w:rPr>
      <w:rFonts w:eastAsiaTheme="minorHAnsi"/>
      <w:sz w:val="20"/>
      <w:szCs w:val="20"/>
    </w:rPr>
  </w:style>
  <w:style w:type="paragraph" w:styleId="Revision">
    <w:name w:val="Revision"/>
    <w:hidden/>
    <w:uiPriority w:val="99"/>
    <w:semiHidden/>
    <w:rsid w:val="00555CFE"/>
    <w:pPr>
      <w:spacing w:after="0" w:line="240" w:lineRule="auto"/>
      <w:jc w:val="left"/>
    </w:pPr>
  </w:style>
  <w:style w:type="paragraph" w:styleId="CommentSubject">
    <w:name w:val="annotation subject"/>
    <w:basedOn w:val="CommentText"/>
    <w:next w:val="CommentText"/>
    <w:link w:val="CommentSubjectChar"/>
    <w:uiPriority w:val="99"/>
    <w:semiHidden/>
    <w:unhideWhenUsed/>
    <w:rsid w:val="00CB5D20"/>
    <w:pPr>
      <w:spacing w:after="200"/>
      <w:jc w:val="both"/>
    </w:pPr>
    <w:rPr>
      <w:rFonts w:asciiTheme="minorHAnsi" w:eastAsiaTheme="minorEastAsia" w:hAnsiTheme="minorHAnsi" w:cstheme="minorBidi"/>
      <w:b/>
      <w:bCs/>
      <w:sz w:val="20"/>
    </w:rPr>
  </w:style>
  <w:style w:type="character" w:customStyle="1" w:styleId="CommentSubjectChar">
    <w:name w:val="Comment Subject Char"/>
    <w:basedOn w:val="CommentTextChar1"/>
    <w:link w:val="CommentSubject"/>
    <w:uiPriority w:val="99"/>
    <w:semiHidden/>
    <w:rsid w:val="00CB5D20"/>
    <w:rPr>
      <w:rFonts w:ascii="Batang" w:eastAsia="Batang"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8205">
      <w:bodyDiv w:val="1"/>
      <w:marLeft w:val="0"/>
      <w:marRight w:val="0"/>
      <w:marTop w:val="0"/>
      <w:marBottom w:val="0"/>
      <w:divBdr>
        <w:top w:val="none" w:sz="0" w:space="0" w:color="auto"/>
        <w:left w:val="none" w:sz="0" w:space="0" w:color="auto"/>
        <w:bottom w:val="none" w:sz="0" w:space="0" w:color="auto"/>
        <w:right w:val="none" w:sz="0" w:space="0" w:color="auto"/>
      </w:divBdr>
      <w:divsChild>
        <w:div w:id="2066951258">
          <w:marLeft w:val="1166"/>
          <w:marRight w:val="0"/>
          <w:marTop w:val="53"/>
          <w:marBottom w:val="0"/>
          <w:divBdr>
            <w:top w:val="none" w:sz="0" w:space="0" w:color="auto"/>
            <w:left w:val="none" w:sz="0" w:space="0" w:color="auto"/>
            <w:bottom w:val="none" w:sz="0" w:space="0" w:color="auto"/>
            <w:right w:val="none" w:sz="0" w:space="0" w:color="auto"/>
          </w:divBdr>
        </w:div>
      </w:divsChild>
    </w:div>
    <w:div w:id="593323196">
      <w:bodyDiv w:val="1"/>
      <w:marLeft w:val="0"/>
      <w:marRight w:val="0"/>
      <w:marTop w:val="0"/>
      <w:marBottom w:val="0"/>
      <w:divBdr>
        <w:top w:val="none" w:sz="0" w:space="0" w:color="auto"/>
        <w:left w:val="none" w:sz="0" w:space="0" w:color="auto"/>
        <w:bottom w:val="none" w:sz="0" w:space="0" w:color="auto"/>
        <w:right w:val="none" w:sz="0" w:space="0" w:color="auto"/>
      </w:divBdr>
    </w:div>
    <w:div w:id="963000511">
      <w:bodyDiv w:val="1"/>
      <w:marLeft w:val="0"/>
      <w:marRight w:val="0"/>
      <w:marTop w:val="0"/>
      <w:marBottom w:val="0"/>
      <w:divBdr>
        <w:top w:val="none" w:sz="0" w:space="0" w:color="auto"/>
        <w:left w:val="none" w:sz="0" w:space="0" w:color="auto"/>
        <w:bottom w:val="none" w:sz="0" w:space="0" w:color="auto"/>
        <w:right w:val="none" w:sz="0" w:space="0" w:color="auto"/>
      </w:divBdr>
      <w:divsChild>
        <w:div w:id="1774133101">
          <w:marLeft w:val="1166"/>
          <w:marRight w:val="0"/>
          <w:marTop w:val="53"/>
          <w:marBottom w:val="0"/>
          <w:divBdr>
            <w:top w:val="none" w:sz="0" w:space="0" w:color="auto"/>
            <w:left w:val="none" w:sz="0" w:space="0" w:color="auto"/>
            <w:bottom w:val="none" w:sz="0" w:space="0" w:color="auto"/>
            <w:right w:val="none" w:sz="0" w:space="0" w:color="auto"/>
          </w:divBdr>
        </w:div>
      </w:divsChild>
    </w:div>
    <w:div w:id="1042092101">
      <w:bodyDiv w:val="1"/>
      <w:marLeft w:val="0"/>
      <w:marRight w:val="0"/>
      <w:marTop w:val="0"/>
      <w:marBottom w:val="0"/>
      <w:divBdr>
        <w:top w:val="none" w:sz="0" w:space="0" w:color="auto"/>
        <w:left w:val="none" w:sz="0" w:space="0" w:color="auto"/>
        <w:bottom w:val="none" w:sz="0" w:space="0" w:color="auto"/>
        <w:right w:val="none" w:sz="0" w:space="0" w:color="auto"/>
      </w:divBdr>
      <w:divsChild>
        <w:div w:id="185144727">
          <w:marLeft w:val="1166"/>
          <w:marRight w:val="0"/>
          <w:marTop w:val="53"/>
          <w:marBottom w:val="0"/>
          <w:divBdr>
            <w:top w:val="none" w:sz="0" w:space="0" w:color="auto"/>
            <w:left w:val="none" w:sz="0" w:space="0" w:color="auto"/>
            <w:bottom w:val="none" w:sz="0" w:space="0" w:color="auto"/>
            <w:right w:val="none" w:sz="0" w:space="0" w:color="auto"/>
          </w:divBdr>
        </w:div>
      </w:divsChild>
    </w:div>
    <w:div w:id="20782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hyperlink" Target="https://www.mdpi.com/2076-0760/8/6/176/ht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hyperlink" Target="https://www.mdpi.com/2076-0760/8/6/176/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mdpi.com/2076-0760/8/6/176/htm" TargetMode="Externa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https://www.mdpi.com/2076-0760/8/6/176/htm" TargetMode="External"/><Relationship Id="rId28" Type="http://schemas.openxmlformats.org/officeDocument/2006/relationships/image" Target="media/image6.png"/><Relationship Id="rId10" Type="http://schemas.microsoft.com/office/2016/09/relationships/commentsIds" Target="commentsIds.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hyperlink" Target="https://www.mdpi.com/2076-0760/8/6/176/htm" TargetMode="External"/><Relationship Id="rId27" Type="http://schemas.openxmlformats.org/officeDocument/2006/relationships/hyperlink" Target="https://www.mdpi.com/2076-0760/8/6/176/htm" TargetMode="External"/><Relationship Id="rId30"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4220</Words>
  <Characters>28362</Characters>
  <Application>Microsoft Office Word</Application>
  <DocSecurity>0</DocSecurity>
  <Lines>450</Lines>
  <Paragraphs>107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Wordvice Editor</cp:lastModifiedBy>
  <cp:revision>2</cp:revision>
  <cp:lastPrinted>2019-05-13T02:08:00Z</cp:lastPrinted>
  <dcterms:created xsi:type="dcterms:W3CDTF">2020-05-26T03:17:00Z</dcterms:created>
  <dcterms:modified xsi:type="dcterms:W3CDTF">2020-05-26T03:17:00Z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id="AbfeZaQP"/&gt;&lt;style id="http://www.zotero.org/styles/optometry-and-vision-science" hasBibliography="1" bibliographyStyleHasBeenSet="0"/&gt;&lt;prefs&gt;&lt;pref name="fieldType" value="Field"/&gt;&lt;pref name="store</vt:lpwstr>
  </property>
  <property fmtid="{D5CDD505-2E9C-101B-9397-08002B2CF9AE}" pid="3" name="ZOTERO_PREF_2">
    <vt:lpwstr>References" value="true"/&gt;&lt;pref name="noteType" value="0"/&gt;&lt;/prefs&gt;&lt;/data&gt;</vt:lpwstr>
  </property>
</Properties>
</file>